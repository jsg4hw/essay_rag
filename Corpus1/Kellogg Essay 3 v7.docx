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9B386" w14:textId="5C9B9215" w:rsidR="00121634" w:rsidRPr="00600FDF" w:rsidRDefault="00191593" w:rsidP="00992BDE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</w:t>
      </w:r>
      <w:r w:rsidR="00B00BB2">
        <w:rPr>
          <w:rFonts w:ascii="Times New Roman" w:hAnsi="Times New Roman" w:cs="Times New Roman"/>
        </w:rPr>
        <w:t xml:space="preserve">pursuit of </w:t>
      </w:r>
      <w:r>
        <w:rPr>
          <w:rFonts w:ascii="Times New Roman" w:hAnsi="Times New Roman" w:cs="Times New Roman"/>
        </w:rPr>
        <w:t>l</w:t>
      </w:r>
      <w:r w:rsidR="00C80CE8">
        <w:rPr>
          <w:rFonts w:ascii="Times New Roman" w:hAnsi="Times New Roman" w:cs="Times New Roman"/>
        </w:rPr>
        <w:t xml:space="preserve">earning </w:t>
      </w:r>
      <w:r w:rsidR="008627A7">
        <w:rPr>
          <w:rFonts w:ascii="Times New Roman" w:hAnsi="Times New Roman" w:cs="Times New Roman"/>
        </w:rPr>
        <w:t>as a l</w:t>
      </w:r>
      <w:bookmarkStart w:id="0" w:name="_GoBack"/>
      <w:bookmarkEnd w:id="0"/>
      <w:r w:rsidR="008627A7">
        <w:rPr>
          <w:rFonts w:ascii="Times New Roman" w:hAnsi="Times New Roman" w:cs="Times New Roman"/>
        </w:rPr>
        <w:t xml:space="preserve">ifelong endeavor </w:t>
      </w:r>
      <w:r w:rsidR="00A5618D">
        <w:rPr>
          <w:rFonts w:ascii="Times New Roman" w:hAnsi="Times New Roman" w:cs="Times New Roman"/>
        </w:rPr>
        <w:t>intensified</w:t>
      </w:r>
      <w:r>
        <w:rPr>
          <w:rFonts w:ascii="Times New Roman" w:hAnsi="Times New Roman" w:cs="Times New Roman"/>
        </w:rPr>
        <w:t xml:space="preserve"> while attending the University of Virginia</w:t>
      </w:r>
      <w:r w:rsidR="00A47797">
        <w:rPr>
          <w:rFonts w:ascii="Times New Roman" w:hAnsi="Times New Roman" w:cs="Times New Roman"/>
        </w:rPr>
        <w:t>.</w:t>
      </w:r>
      <w:r w:rsidR="00171156">
        <w:rPr>
          <w:rFonts w:ascii="Times New Roman" w:hAnsi="Times New Roman" w:cs="Times New Roman"/>
        </w:rPr>
        <w:t xml:space="preserve"> </w:t>
      </w:r>
      <w:r w:rsidR="00A47797">
        <w:rPr>
          <w:rFonts w:ascii="Times New Roman" w:hAnsi="Times New Roman" w:cs="Times New Roman"/>
        </w:rPr>
        <w:t>There,</w:t>
      </w:r>
      <w:r>
        <w:rPr>
          <w:rFonts w:ascii="Times New Roman" w:hAnsi="Times New Roman" w:cs="Times New Roman"/>
        </w:rPr>
        <w:t xml:space="preserve"> students are “first-” through “fourth-years</w:t>
      </w:r>
      <w:r w:rsidR="006753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” </w:t>
      </w:r>
      <w:r w:rsidR="00675352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 “freshmen” through “seniors,” </w:t>
      </w:r>
      <w:r w:rsidR="00171156">
        <w:rPr>
          <w:rFonts w:ascii="Times New Roman" w:hAnsi="Times New Roman" w:cs="Times New Roman"/>
        </w:rPr>
        <w:t>as founder Thomas Jefferson believed</w:t>
      </w:r>
      <w:r>
        <w:rPr>
          <w:rFonts w:ascii="Times New Roman" w:hAnsi="Times New Roman" w:cs="Times New Roman"/>
        </w:rPr>
        <w:t xml:space="preserve"> learning should </w:t>
      </w:r>
      <w:r w:rsidR="00B00BB2">
        <w:rPr>
          <w:rFonts w:ascii="Times New Roman" w:hAnsi="Times New Roman" w:cs="Times New Roman"/>
        </w:rPr>
        <w:t>not stop</w:t>
      </w:r>
      <w:r w:rsidR="00675352">
        <w:rPr>
          <w:rFonts w:ascii="Times New Roman" w:hAnsi="Times New Roman" w:cs="Times New Roman"/>
        </w:rPr>
        <w:t xml:space="preserve"> after</w:t>
      </w:r>
      <w:r>
        <w:rPr>
          <w:rFonts w:ascii="Times New Roman" w:hAnsi="Times New Roman" w:cs="Times New Roman"/>
        </w:rPr>
        <w:t xml:space="preserve"> four years</w:t>
      </w:r>
      <w:r w:rsidR="000D2030">
        <w:rPr>
          <w:rFonts w:ascii="Times New Roman" w:hAnsi="Times New Roman" w:cs="Times New Roman"/>
        </w:rPr>
        <w:t xml:space="preserve">. </w:t>
      </w:r>
      <w:r w:rsidR="00B00BB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fter graduati</w:t>
      </w:r>
      <w:r w:rsidR="00B00BB2">
        <w:rPr>
          <w:rFonts w:ascii="Times New Roman" w:hAnsi="Times New Roman" w:cs="Times New Roman"/>
        </w:rPr>
        <w:t>ng and joining</w:t>
      </w:r>
      <w:r>
        <w:rPr>
          <w:rFonts w:ascii="Times New Roman" w:hAnsi="Times New Roman" w:cs="Times New Roman"/>
        </w:rPr>
        <w:t xml:space="preserve"> the Army, I had </w:t>
      </w:r>
      <w:r w:rsidR="001D7571">
        <w:rPr>
          <w:rFonts w:ascii="Times New Roman" w:hAnsi="Times New Roman" w:cs="Times New Roman"/>
        </w:rPr>
        <w:t xml:space="preserve">to </w:t>
      </w:r>
      <w:r w:rsidR="002E246E">
        <w:rPr>
          <w:rFonts w:ascii="Times New Roman" w:hAnsi="Times New Roman" w:cs="Times New Roman"/>
        </w:rPr>
        <w:t xml:space="preserve">quickly </w:t>
      </w:r>
      <w:r w:rsidR="001D7571">
        <w:rPr>
          <w:rFonts w:ascii="Times New Roman" w:hAnsi="Times New Roman" w:cs="Times New Roman"/>
        </w:rPr>
        <w:t>adapt to a steep learning curve</w:t>
      </w:r>
      <w:r w:rsidR="00FB3672">
        <w:rPr>
          <w:rFonts w:ascii="Times New Roman" w:hAnsi="Times New Roman" w:cs="Times New Roman"/>
        </w:rPr>
        <w:t xml:space="preserve">, </w:t>
      </w:r>
      <w:r w:rsidR="001D7571">
        <w:rPr>
          <w:rFonts w:ascii="Times New Roman" w:hAnsi="Times New Roman" w:cs="Times New Roman"/>
        </w:rPr>
        <w:t>new environments</w:t>
      </w:r>
      <w:r w:rsidR="00FB3672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r w:rsidR="00446FDE">
        <w:rPr>
          <w:rFonts w:ascii="Times New Roman" w:hAnsi="Times New Roman" w:cs="Times New Roman"/>
        </w:rPr>
        <w:t>interact</w:t>
      </w:r>
      <w:r w:rsidR="00FB3672">
        <w:rPr>
          <w:rFonts w:ascii="Times New Roman" w:hAnsi="Times New Roman" w:cs="Times New Roman"/>
        </w:rPr>
        <w:t>ing</w:t>
      </w:r>
      <w:r w:rsidR="00446FDE">
        <w:rPr>
          <w:rFonts w:ascii="Times New Roman" w:hAnsi="Times New Roman" w:cs="Times New Roman"/>
        </w:rPr>
        <w:t xml:space="preserve"> with a diverse array of </w:t>
      </w:r>
      <w:r w:rsidR="00FB3672">
        <w:rPr>
          <w:rFonts w:ascii="Times New Roman" w:hAnsi="Times New Roman" w:cs="Times New Roman"/>
        </w:rPr>
        <w:t xml:space="preserve">new </w:t>
      </w:r>
      <w:r w:rsidR="00446FDE">
        <w:rPr>
          <w:rFonts w:ascii="Times New Roman" w:hAnsi="Times New Roman" w:cs="Times New Roman"/>
        </w:rPr>
        <w:t>people</w:t>
      </w:r>
      <w:r>
        <w:rPr>
          <w:rFonts w:ascii="Times New Roman" w:hAnsi="Times New Roman" w:cs="Times New Roman"/>
        </w:rPr>
        <w:t>.</w:t>
      </w:r>
      <w:r w:rsidR="00121634" w:rsidRPr="00600FDF">
        <w:rPr>
          <w:rFonts w:ascii="Times New Roman" w:hAnsi="Times New Roman" w:cs="Times New Roman"/>
        </w:rPr>
        <w:t xml:space="preserve"> </w:t>
      </w:r>
      <w:r w:rsidR="00AD7143" w:rsidRPr="00600FDF">
        <w:rPr>
          <w:rFonts w:ascii="Times New Roman" w:hAnsi="Times New Roman" w:cs="Times New Roman"/>
        </w:rPr>
        <w:t>After m</w:t>
      </w:r>
      <w:r w:rsidR="00121634" w:rsidRPr="00600FDF">
        <w:rPr>
          <w:rFonts w:ascii="Times New Roman" w:hAnsi="Times New Roman" w:cs="Times New Roman"/>
        </w:rPr>
        <w:t xml:space="preserve">onths </w:t>
      </w:r>
      <w:r w:rsidR="00AD7143" w:rsidRPr="00600FDF">
        <w:rPr>
          <w:rFonts w:ascii="Times New Roman" w:hAnsi="Times New Roman" w:cs="Times New Roman"/>
        </w:rPr>
        <w:t xml:space="preserve">of </w:t>
      </w:r>
      <w:r w:rsidR="00121634" w:rsidRPr="00600FDF">
        <w:rPr>
          <w:rFonts w:ascii="Times New Roman" w:hAnsi="Times New Roman" w:cs="Times New Roman"/>
        </w:rPr>
        <w:t>establish</w:t>
      </w:r>
      <w:r w:rsidR="00AD7143" w:rsidRPr="00600FDF">
        <w:rPr>
          <w:rFonts w:ascii="Times New Roman" w:hAnsi="Times New Roman" w:cs="Times New Roman"/>
        </w:rPr>
        <w:t>ing</w:t>
      </w:r>
      <w:r w:rsidR="00121634" w:rsidRPr="00600FDF">
        <w:rPr>
          <w:rFonts w:ascii="Times New Roman" w:hAnsi="Times New Roman" w:cs="Times New Roman"/>
        </w:rPr>
        <w:t xml:space="preserve"> my unit’s arms room, </w:t>
      </w:r>
      <w:r w:rsidR="000D2030">
        <w:rPr>
          <w:rFonts w:ascii="Times New Roman" w:hAnsi="Times New Roman" w:cs="Times New Roman"/>
        </w:rPr>
        <w:t xml:space="preserve">the high-security padlock we required </w:t>
      </w:r>
      <w:r w:rsidR="00121634" w:rsidRPr="00600FDF">
        <w:rPr>
          <w:rFonts w:ascii="Times New Roman" w:hAnsi="Times New Roman" w:cs="Times New Roman"/>
        </w:rPr>
        <w:t xml:space="preserve">finally arrived. </w:t>
      </w:r>
      <w:r w:rsidR="00992BDE">
        <w:rPr>
          <w:rFonts w:ascii="Times New Roman" w:hAnsi="Times New Roman" w:cs="Times New Roman"/>
        </w:rPr>
        <w:t>M</w:t>
      </w:r>
      <w:r w:rsidR="005947E8" w:rsidRPr="00600FDF">
        <w:rPr>
          <w:rFonts w:ascii="Times New Roman" w:hAnsi="Times New Roman" w:cs="Times New Roman"/>
        </w:rPr>
        <w:t>oments later</w:t>
      </w:r>
      <w:r w:rsidR="00121634" w:rsidRPr="00600FDF">
        <w:rPr>
          <w:rFonts w:ascii="Times New Roman" w:hAnsi="Times New Roman" w:cs="Times New Roman"/>
        </w:rPr>
        <w:t xml:space="preserve">, a Soldier inadvertently </w:t>
      </w:r>
      <w:r>
        <w:rPr>
          <w:rFonts w:ascii="Times New Roman" w:hAnsi="Times New Roman" w:cs="Times New Roman"/>
        </w:rPr>
        <w:t>broke</w:t>
      </w:r>
      <w:r w:rsidR="00121634" w:rsidRPr="00600FDF">
        <w:rPr>
          <w:rFonts w:ascii="Times New Roman" w:hAnsi="Times New Roman" w:cs="Times New Roman"/>
        </w:rPr>
        <w:t xml:space="preserve"> the lock</w:t>
      </w:r>
      <w:r w:rsidR="00AD7143" w:rsidRPr="00600FDF">
        <w:rPr>
          <w:rFonts w:ascii="Times New Roman" w:hAnsi="Times New Roman" w:cs="Times New Roman"/>
        </w:rPr>
        <w:t>.</w:t>
      </w:r>
      <w:r w:rsidR="0065768B" w:rsidRPr="00600FDF">
        <w:rPr>
          <w:rFonts w:ascii="Times New Roman" w:hAnsi="Times New Roman" w:cs="Times New Roman"/>
        </w:rPr>
        <w:t xml:space="preserve"> I </w:t>
      </w:r>
      <w:r w:rsidR="000D2030">
        <w:rPr>
          <w:rFonts w:ascii="Times New Roman" w:hAnsi="Times New Roman" w:cs="Times New Roman"/>
        </w:rPr>
        <w:t>knew nothing about locks</w:t>
      </w:r>
      <w:r w:rsidR="0065768B" w:rsidRPr="00600FDF">
        <w:rPr>
          <w:rFonts w:ascii="Times New Roman" w:hAnsi="Times New Roman" w:cs="Times New Roman"/>
        </w:rPr>
        <w:t xml:space="preserve">, but </w:t>
      </w:r>
      <w:r>
        <w:rPr>
          <w:rFonts w:ascii="Times New Roman" w:hAnsi="Times New Roman" w:cs="Times New Roman"/>
        </w:rPr>
        <w:t>when fac</w:t>
      </w:r>
      <w:r w:rsidR="0050120C">
        <w:rPr>
          <w:rFonts w:ascii="Times New Roman" w:hAnsi="Times New Roman" w:cs="Times New Roman"/>
        </w:rPr>
        <w:t>ed with</w:t>
      </w:r>
      <w:r>
        <w:rPr>
          <w:rFonts w:ascii="Times New Roman" w:hAnsi="Times New Roman" w:cs="Times New Roman"/>
        </w:rPr>
        <w:t xml:space="preserve"> </w:t>
      </w:r>
      <w:r w:rsidR="0050120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challenge, </w:t>
      </w:r>
      <w:r w:rsidR="00446FDE">
        <w:rPr>
          <w:rFonts w:ascii="Times New Roman" w:hAnsi="Times New Roman" w:cs="Times New Roman"/>
        </w:rPr>
        <w:t xml:space="preserve">my insatiable desire </w:t>
      </w:r>
      <w:r w:rsidR="00596839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learn</w:t>
      </w:r>
      <w:r w:rsidR="00596839">
        <w:rPr>
          <w:rFonts w:ascii="Times New Roman" w:hAnsi="Times New Roman" w:cs="Times New Roman"/>
        </w:rPr>
        <w:t xml:space="preserve"> </w:t>
      </w:r>
      <w:r w:rsidR="00446FDE">
        <w:rPr>
          <w:rFonts w:ascii="Times New Roman" w:hAnsi="Times New Roman" w:cs="Times New Roman"/>
        </w:rPr>
        <w:t>pushes me to generate creative solutions.</w:t>
      </w:r>
    </w:p>
    <w:p w14:paraId="021C2720" w14:textId="187E640B" w:rsidR="00283225" w:rsidRDefault="00191593" w:rsidP="00992BDE">
      <w:pPr>
        <w:spacing w:line="360" w:lineRule="auto"/>
        <w:ind w:firstLine="720"/>
        <w:rPr>
          <w:ins w:id="1" w:author="Jaye Gamble" w:date="2020-12-29T22:02:00Z"/>
          <w:rFonts w:ascii="Times New Roman" w:hAnsi="Times New Roman" w:cs="Times New Roman"/>
        </w:rPr>
      </w:pPr>
      <w:r w:rsidRPr="00600FDF">
        <w:rPr>
          <w:rFonts w:ascii="Times New Roman" w:hAnsi="Times New Roman" w:cs="Times New Roman"/>
        </w:rPr>
        <w:t xml:space="preserve">I </w:t>
      </w:r>
      <w:r w:rsidR="00B90659">
        <w:rPr>
          <w:rFonts w:ascii="Times New Roman" w:hAnsi="Times New Roman" w:cs="Times New Roman"/>
        </w:rPr>
        <w:t xml:space="preserve">mistakenly </w:t>
      </w:r>
      <w:r w:rsidRPr="00600FDF">
        <w:rPr>
          <w:rFonts w:ascii="Times New Roman" w:hAnsi="Times New Roman" w:cs="Times New Roman"/>
        </w:rPr>
        <w:t xml:space="preserve">decided to disassemble the </w:t>
      </w:r>
      <w:r w:rsidR="00B00BB2">
        <w:rPr>
          <w:rFonts w:ascii="Times New Roman" w:hAnsi="Times New Roman" w:cs="Times New Roman"/>
        </w:rPr>
        <w:t>pad</w:t>
      </w:r>
      <w:r w:rsidRPr="00600FDF">
        <w:rPr>
          <w:rFonts w:ascii="Times New Roman" w:hAnsi="Times New Roman" w:cs="Times New Roman"/>
        </w:rPr>
        <w:t>lock further</w:t>
      </w:r>
      <w:r w:rsidR="009455A6" w:rsidRPr="00687A34">
        <w:rPr>
          <w:rFonts w:ascii="Times New Roman" w:hAnsi="Times New Roman" w:cs="Times New Roman"/>
        </w:rPr>
        <w:t>—</w:t>
      </w:r>
      <w:r w:rsidR="00B90659">
        <w:rPr>
          <w:rFonts w:ascii="Times New Roman" w:hAnsi="Times New Roman" w:cs="Times New Roman"/>
        </w:rPr>
        <w:t>springs and pins</w:t>
      </w:r>
      <w:r w:rsidR="00687A34" w:rsidRPr="00687A34">
        <w:rPr>
          <w:rFonts w:ascii="Times New Roman" w:hAnsi="Times New Roman" w:cs="Times New Roman"/>
        </w:rPr>
        <w:t xml:space="preserve"> </w:t>
      </w:r>
      <w:r w:rsidRPr="00600FDF">
        <w:rPr>
          <w:rFonts w:ascii="Times New Roman" w:hAnsi="Times New Roman" w:cs="Times New Roman"/>
        </w:rPr>
        <w:t xml:space="preserve">exploded across my office. </w:t>
      </w:r>
      <w:r w:rsidR="00121634" w:rsidRPr="00600FDF">
        <w:rPr>
          <w:rFonts w:ascii="Times New Roman" w:hAnsi="Times New Roman" w:cs="Times New Roman"/>
        </w:rPr>
        <w:t>I combed the internet, consuming everything I could find</w:t>
      </w:r>
      <w:r w:rsidR="00687A34">
        <w:rPr>
          <w:rFonts w:ascii="Times New Roman" w:hAnsi="Times New Roman" w:cs="Times New Roman"/>
        </w:rPr>
        <w:t>, f</w:t>
      </w:r>
      <w:r w:rsidR="000D2030">
        <w:rPr>
          <w:rFonts w:ascii="Times New Roman" w:hAnsi="Times New Roman" w:cs="Times New Roman"/>
        </w:rPr>
        <w:t xml:space="preserve">rom </w:t>
      </w:r>
      <w:r w:rsidR="00687A34" w:rsidRPr="00687A34">
        <w:rPr>
          <w:rFonts w:ascii="Times New Roman" w:hAnsi="Times New Roman" w:cs="Times New Roman"/>
        </w:rPr>
        <w:t xml:space="preserve">lock enthusiasts’ videos </w:t>
      </w:r>
      <w:r w:rsidR="000D2030" w:rsidRPr="00687A34">
        <w:rPr>
          <w:rFonts w:ascii="Times New Roman" w:hAnsi="Times New Roman" w:cs="Times New Roman"/>
        </w:rPr>
        <w:t>to</w:t>
      </w:r>
      <w:r w:rsidR="00687A34" w:rsidRPr="00687A34">
        <w:rPr>
          <w:rFonts w:ascii="Times New Roman" w:hAnsi="Times New Roman" w:cs="Times New Roman"/>
        </w:rPr>
        <w:t xml:space="preserve"> technical specifications</w:t>
      </w:r>
      <w:r w:rsidR="00687A34">
        <w:rPr>
          <w:rFonts w:ascii="Times New Roman" w:hAnsi="Times New Roman" w:cs="Times New Roman"/>
        </w:rPr>
        <w:t>.</w:t>
      </w:r>
      <w:r w:rsidR="000D2030">
        <w:rPr>
          <w:rFonts w:ascii="Times New Roman" w:hAnsi="Times New Roman" w:cs="Times New Roman"/>
        </w:rPr>
        <w:t xml:space="preserve"> </w:t>
      </w:r>
      <w:r w:rsidR="00121634" w:rsidRPr="00600FDF">
        <w:rPr>
          <w:rFonts w:ascii="Times New Roman" w:hAnsi="Times New Roman" w:cs="Times New Roman"/>
        </w:rPr>
        <w:t xml:space="preserve">I </w:t>
      </w:r>
      <w:r w:rsidR="00687A34">
        <w:rPr>
          <w:rFonts w:ascii="Times New Roman" w:hAnsi="Times New Roman" w:cs="Times New Roman"/>
        </w:rPr>
        <w:t xml:space="preserve">was </w:t>
      </w:r>
      <w:r w:rsidR="00544353" w:rsidRPr="00600FDF">
        <w:rPr>
          <w:rFonts w:ascii="Times New Roman" w:hAnsi="Times New Roman" w:cs="Times New Roman"/>
        </w:rPr>
        <w:t>engrossed</w:t>
      </w:r>
      <w:r w:rsidR="00121634" w:rsidRPr="00600FDF">
        <w:rPr>
          <w:rFonts w:ascii="Times New Roman" w:hAnsi="Times New Roman" w:cs="Times New Roman"/>
        </w:rPr>
        <w:t xml:space="preserve"> </w:t>
      </w:r>
      <w:r w:rsidR="00544353" w:rsidRPr="00600FDF">
        <w:rPr>
          <w:rFonts w:ascii="Times New Roman" w:hAnsi="Times New Roman" w:cs="Times New Roman"/>
        </w:rPr>
        <w:t xml:space="preserve">in </w:t>
      </w:r>
      <w:r w:rsidR="00687A34">
        <w:rPr>
          <w:rFonts w:ascii="Times New Roman" w:hAnsi="Times New Roman" w:cs="Times New Roman"/>
        </w:rPr>
        <w:t xml:space="preserve">this </w:t>
      </w:r>
      <w:r w:rsidR="0050120C">
        <w:rPr>
          <w:rFonts w:ascii="Times New Roman" w:hAnsi="Times New Roman" w:cs="Times New Roman"/>
        </w:rPr>
        <w:t xml:space="preserve">new, </w:t>
      </w:r>
      <w:r w:rsidR="00B90659">
        <w:rPr>
          <w:rFonts w:ascii="Times New Roman" w:hAnsi="Times New Roman" w:cs="Times New Roman"/>
        </w:rPr>
        <w:t>high-security</w:t>
      </w:r>
      <w:r w:rsidR="0050120C">
        <w:rPr>
          <w:rFonts w:ascii="Times New Roman" w:hAnsi="Times New Roman" w:cs="Times New Roman"/>
        </w:rPr>
        <w:t>-</w:t>
      </w:r>
      <w:r w:rsidR="00B90659">
        <w:rPr>
          <w:rFonts w:ascii="Times New Roman" w:hAnsi="Times New Roman" w:cs="Times New Roman"/>
        </w:rPr>
        <w:t xml:space="preserve">padlock </w:t>
      </w:r>
      <w:r w:rsidR="00121634" w:rsidRPr="00687A34">
        <w:rPr>
          <w:rFonts w:ascii="Times New Roman" w:hAnsi="Times New Roman" w:cs="Times New Roman"/>
        </w:rPr>
        <w:t>world</w:t>
      </w:r>
      <w:r w:rsidR="00687A34" w:rsidRPr="00687A34">
        <w:rPr>
          <w:rFonts w:ascii="Times New Roman" w:hAnsi="Times New Roman" w:cs="Times New Roman"/>
        </w:rPr>
        <w:t>;</w:t>
      </w:r>
      <w:r w:rsidR="00687A34">
        <w:rPr>
          <w:rFonts w:ascii="Times New Roman" w:hAnsi="Times New Roman" w:cs="Times New Roman"/>
        </w:rPr>
        <w:t xml:space="preserve"> t</w:t>
      </w:r>
      <w:r w:rsidR="00121634" w:rsidRPr="00600FDF">
        <w:rPr>
          <w:rFonts w:ascii="Times New Roman" w:hAnsi="Times New Roman" w:cs="Times New Roman"/>
        </w:rPr>
        <w:t xml:space="preserve">his </w:t>
      </w:r>
      <w:r w:rsidR="009455A6">
        <w:rPr>
          <w:rFonts w:ascii="Times New Roman" w:hAnsi="Times New Roman" w:cs="Times New Roman"/>
        </w:rPr>
        <w:t xml:space="preserve">particular </w:t>
      </w:r>
      <w:r w:rsidR="00A60428">
        <w:rPr>
          <w:rFonts w:ascii="Times New Roman" w:hAnsi="Times New Roman" w:cs="Times New Roman"/>
        </w:rPr>
        <w:t xml:space="preserve">six-pin </w:t>
      </w:r>
      <w:r w:rsidR="00121634" w:rsidRPr="00600FDF">
        <w:rPr>
          <w:rFonts w:ascii="Times New Roman" w:hAnsi="Times New Roman" w:cs="Times New Roman"/>
        </w:rPr>
        <w:t xml:space="preserve">design allowed for 46,656 different orientations. </w:t>
      </w:r>
      <w:r w:rsidR="00752871">
        <w:rPr>
          <w:rFonts w:ascii="Times New Roman" w:hAnsi="Times New Roman" w:cs="Times New Roman"/>
        </w:rPr>
        <w:t xml:space="preserve">Painstakingly, I used </w:t>
      </w:r>
      <w:r w:rsidR="009F74C6">
        <w:rPr>
          <w:rFonts w:ascii="Times New Roman" w:hAnsi="Times New Roman" w:cs="Times New Roman"/>
        </w:rPr>
        <w:t>tweezers</w:t>
      </w:r>
      <w:r w:rsidR="001F1B72">
        <w:rPr>
          <w:rFonts w:ascii="Times New Roman" w:hAnsi="Times New Roman" w:cs="Times New Roman"/>
        </w:rPr>
        <w:t xml:space="preserve">, </w:t>
      </w:r>
      <w:r w:rsidR="009F74C6">
        <w:rPr>
          <w:rFonts w:ascii="Times New Roman" w:hAnsi="Times New Roman" w:cs="Times New Roman"/>
        </w:rPr>
        <w:t>duct tape</w:t>
      </w:r>
      <w:r w:rsidR="001F1B72">
        <w:rPr>
          <w:rFonts w:ascii="Times New Roman" w:hAnsi="Times New Roman" w:cs="Times New Roman"/>
        </w:rPr>
        <w:t xml:space="preserve">, and </w:t>
      </w:r>
      <w:r w:rsidR="009455A6">
        <w:rPr>
          <w:rFonts w:ascii="Times New Roman" w:hAnsi="Times New Roman" w:cs="Times New Roman"/>
        </w:rPr>
        <w:t xml:space="preserve">my newfound </w:t>
      </w:r>
      <w:r w:rsidR="001F1B72">
        <w:rPr>
          <w:rFonts w:ascii="Times New Roman" w:hAnsi="Times New Roman" w:cs="Times New Roman"/>
        </w:rPr>
        <w:t xml:space="preserve">knowledge </w:t>
      </w:r>
      <w:r w:rsidR="009F74C6">
        <w:rPr>
          <w:rFonts w:ascii="Times New Roman" w:hAnsi="Times New Roman" w:cs="Times New Roman"/>
        </w:rPr>
        <w:t xml:space="preserve">to </w:t>
      </w:r>
      <w:r w:rsidR="001F1B72">
        <w:rPr>
          <w:rFonts w:ascii="Times New Roman" w:hAnsi="Times New Roman" w:cs="Times New Roman"/>
        </w:rPr>
        <w:t>re</w:t>
      </w:r>
      <w:r w:rsidR="009F74C6">
        <w:rPr>
          <w:rFonts w:ascii="Times New Roman" w:hAnsi="Times New Roman" w:cs="Times New Roman"/>
        </w:rPr>
        <w:t>assemble the pieces</w:t>
      </w:r>
      <w:r w:rsidR="00121634" w:rsidRPr="00600FDF">
        <w:rPr>
          <w:rFonts w:ascii="Times New Roman" w:hAnsi="Times New Roman" w:cs="Times New Roman"/>
        </w:rPr>
        <w:t xml:space="preserve">. I </w:t>
      </w:r>
      <w:r w:rsidR="0050120C" w:rsidRPr="00600FDF">
        <w:rPr>
          <w:rFonts w:ascii="Times New Roman" w:hAnsi="Times New Roman" w:cs="Times New Roman"/>
        </w:rPr>
        <w:t>emerged</w:t>
      </w:r>
      <w:r w:rsidR="0050120C">
        <w:rPr>
          <w:rFonts w:ascii="Times New Roman" w:hAnsi="Times New Roman" w:cs="Times New Roman"/>
        </w:rPr>
        <w:t xml:space="preserve"> the next morning </w:t>
      </w:r>
      <w:r w:rsidR="009455A6">
        <w:rPr>
          <w:rFonts w:ascii="Times New Roman" w:hAnsi="Times New Roman" w:cs="Times New Roman"/>
        </w:rPr>
        <w:t xml:space="preserve">with </w:t>
      </w:r>
      <w:r w:rsidR="00B90659">
        <w:rPr>
          <w:rFonts w:ascii="Times New Roman" w:hAnsi="Times New Roman" w:cs="Times New Roman"/>
        </w:rPr>
        <w:t xml:space="preserve">the padlock, </w:t>
      </w:r>
      <w:r w:rsidR="007327F2">
        <w:rPr>
          <w:rFonts w:ascii="Times New Roman" w:hAnsi="Times New Roman" w:cs="Times New Roman"/>
        </w:rPr>
        <w:t xml:space="preserve">miraculously </w:t>
      </w:r>
      <w:r w:rsidR="009455A6">
        <w:rPr>
          <w:rFonts w:ascii="Times New Roman" w:hAnsi="Times New Roman" w:cs="Times New Roman"/>
        </w:rPr>
        <w:t xml:space="preserve">fully </w:t>
      </w:r>
      <w:r w:rsidR="00B00BB2">
        <w:rPr>
          <w:rFonts w:ascii="Times New Roman" w:hAnsi="Times New Roman" w:cs="Times New Roman"/>
        </w:rPr>
        <w:t>repaired</w:t>
      </w:r>
      <w:r w:rsidR="0050120C">
        <w:rPr>
          <w:rFonts w:ascii="Times New Roman" w:hAnsi="Times New Roman" w:cs="Times New Roman"/>
        </w:rPr>
        <w:t xml:space="preserve"> </w:t>
      </w:r>
      <w:r w:rsidR="00B90659">
        <w:rPr>
          <w:rFonts w:ascii="Times New Roman" w:hAnsi="Times New Roman" w:cs="Times New Roman"/>
        </w:rPr>
        <w:t>and</w:t>
      </w:r>
      <w:r w:rsidR="007327F2">
        <w:rPr>
          <w:rFonts w:ascii="Times New Roman" w:hAnsi="Times New Roman" w:cs="Times New Roman"/>
        </w:rPr>
        <w:t xml:space="preserve"> </w:t>
      </w:r>
      <w:r w:rsidR="009455A6">
        <w:rPr>
          <w:rFonts w:ascii="Times New Roman" w:hAnsi="Times New Roman" w:cs="Times New Roman"/>
        </w:rPr>
        <w:t>functional</w:t>
      </w:r>
      <w:r w:rsidR="00B90659">
        <w:rPr>
          <w:rFonts w:ascii="Times New Roman" w:hAnsi="Times New Roman" w:cs="Times New Roman"/>
        </w:rPr>
        <w:t xml:space="preserve">. </w:t>
      </w:r>
    </w:p>
    <w:p w14:paraId="03257AD3" w14:textId="54BD49E8" w:rsidR="004F4478" w:rsidRPr="00562E8D" w:rsidRDefault="009455A6" w:rsidP="004F44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</w:t>
      </w:r>
      <w:r w:rsidR="004F4478">
        <w:rPr>
          <w:rFonts w:ascii="Times New Roman" w:hAnsi="Times New Roman" w:cs="Times New Roman"/>
          <w:color w:val="000000" w:themeColor="text1"/>
        </w:rPr>
        <w:t xml:space="preserve">n the Army, I </w:t>
      </w:r>
      <w:r>
        <w:rPr>
          <w:rFonts w:ascii="Times New Roman" w:hAnsi="Times New Roman" w:cs="Times New Roman"/>
          <w:color w:val="000000" w:themeColor="text1"/>
        </w:rPr>
        <w:t>learned</w:t>
      </w:r>
      <w:r w:rsidR="00DC0E93">
        <w:rPr>
          <w:rFonts w:ascii="Times New Roman" w:hAnsi="Times New Roman" w:cs="Times New Roman"/>
          <w:color w:val="000000" w:themeColor="text1"/>
        </w:rPr>
        <w:t xml:space="preserve"> to pivot often, and </w:t>
      </w:r>
      <w:r>
        <w:rPr>
          <w:rFonts w:ascii="Times New Roman" w:hAnsi="Times New Roman" w:cs="Times New Roman"/>
          <w:color w:val="000000" w:themeColor="text1"/>
        </w:rPr>
        <w:t>taught myself</w:t>
      </w:r>
      <w:r w:rsidR="004F4478">
        <w:rPr>
          <w:rFonts w:ascii="Times New Roman" w:hAnsi="Times New Roman" w:cs="Times New Roman"/>
          <w:color w:val="000000" w:themeColor="text1"/>
        </w:rPr>
        <w:t xml:space="preserve"> things I never thought I would need to know. </w:t>
      </w:r>
      <w:r w:rsidR="00687A34">
        <w:rPr>
          <w:rFonts w:ascii="Times New Roman" w:hAnsi="Times New Roman" w:cs="Times New Roman"/>
          <w:color w:val="000000" w:themeColor="text1"/>
        </w:rPr>
        <w:t xml:space="preserve">The </w:t>
      </w:r>
      <w:r w:rsidR="0035427F">
        <w:rPr>
          <w:rFonts w:ascii="Times New Roman" w:hAnsi="Times New Roman" w:cs="Times New Roman"/>
          <w:color w:val="000000" w:themeColor="text1"/>
        </w:rPr>
        <w:t xml:space="preserve">MMM program provides an opportunity to </w:t>
      </w:r>
      <w:r>
        <w:rPr>
          <w:rFonts w:ascii="Times New Roman" w:hAnsi="Times New Roman" w:cs="Times New Roman"/>
          <w:color w:val="000000" w:themeColor="text1"/>
        </w:rPr>
        <w:t>hone my problem-solving skills</w:t>
      </w:r>
      <w:r w:rsidR="0035427F">
        <w:rPr>
          <w:rFonts w:ascii="Times New Roman" w:hAnsi="Times New Roman" w:cs="Times New Roman"/>
          <w:color w:val="000000" w:themeColor="text1"/>
        </w:rPr>
        <w:t xml:space="preserve">, how to think about customer-product experience, and how to </w:t>
      </w:r>
      <w:r w:rsidR="003159F6">
        <w:rPr>
          <w:rFonts w:ascii="Times New Roman" w:hAnsi="Times New Roman" w:cs="Times New Roman"/>
          <w:color w:val="000000" w:themeColor="text1"/>
        </w:rPr>
        <w:t>apply th</w:t>
      </w:r>
      <w:r>
        <w:rPr>
          <w:rFonts w:ascii="Times New Roman" w:hAnsi="Times New Roman" w:cs="Times New Roman"/>
          <w:color w:val="000000" w:themeColor="text1"/>
        </w:rPr>
        <w:t>o</w:t>
      </w:r>
      <w:r w:rsidR="003159F6">
        <w:rPr>
          <w:rFonts w:ascii="Times New Roman" w:hAnsi="Times New Roman" w:cs="Times New Roman"/>
          <w:color w:val="000000" w:themeColor="text1"/>
        </w:rPr>
        <w:t xml:space="preserve">se to </w:t>
      </w:r>
      <w:r w:rsidR="0035427F">
        <w:rPr>
          <w:rFonts w:ascii="Times New Roman" w:hAnsi="Times New Roman" w:cs="Times New Roman"/>
          <w:color w:val="000000" w:themeColor="text1"/>
        </w:rPr>
        <w:t xml:space="preserve">design better products. </w:t>
      </w:r>
      <w:r>
        <w:rPr>
          <w:rFonts w:ascii="Times New Roman" w:hAnsi="Times New Roman" w:cs="Times New Roman"/>
          <w:color w:val="000000" w:themeColor="text1"/>
        </w:rPr>
        <w:t>Whether it’s from the MMM faculty, peers, or community, I’m excited to continue my relentless pursuit to never stop learning.</w:t>
      </w:r>
    </w:p>
    <w:sectPr w:rsidR="004F4478" w:rsidRPr="00562E8D" w:rsidSect="00F021BA">
      <w:headerReference w:type="default" r:id="rId6"/>
      <w:headerReference w:type="first" r:id="rId10"/>
      <w:headerReference w:type="even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7EECD" w14:textId="77777777" w:rsidR="00A22BD4" w:rsidRDefault="00A22BD4" w:rsidP="00283225">
      <w:r>
        <w:separator/>
      </w:r>
    </w:p>
  </w:endnote>
  <w:endnote w:type="continuationSeparator" w:id="0">
    <w:p w14:paraId="3A2FD0A8" w14:textId="77777777" w:rsidR="00A22BD4" w:rsidRDefault="00A22BD4" w:rsidP="0028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D5FC5" w14:textId="77777777" w:rsidR="00A22BD4" w:rsidRDefault="00A22BD4" w:rsidP="00283225">
      <w:r>
        <w:separator/>
      </w:r>
    </w:p>
  </w:footnote>
  <w:footnote w:type="continuationSeparator" w:id="0">
    <w:p w14:paraId="274F6451" w14:textId="77777777" w:rsidR="00A22BD4" w:rsidRDefault="00A22BD4" w:rsidP="00283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368E1" w14:textId="77777777" w:rsidR="00283225" w:rsidRDefault="00283225" w:rsidP="00283225">
    <w:pPr>
      <w:pStyle w:val="NormalWeb"/>
      <w:spacing w:before="0" w:beforeAutospacing="0" w:after="0" w:afterAutospacing="0"/>
      <w:rPr>
        <w:rFonts w:ascii="Roboto" w:hAnsi="Roboto" w:cs="Calibri"/>
        <w:color w:val="333333"/>
        <w:sz w:val="21"/>
        <w:szCs w:val="21"/>
      </w:rPr>
    </w:pPr>
    <w:r>
      <w:rPr>
        <w:rFonts w:ascii="Roboto" w:hAnsi="Roboto" w:cs="Calibri"/>
        <w:b/>
        <w:bCs/>
        <w:color w:val="333333"/>
        <w:sz w:val="21"/>
        <w:szCs w:val="21"/>
      </w:rPr>
      <w:t>The five core values of the MMM Program are Curiosity, Creativity, Empathy, Open-mindedness, and a Learning Mindset. Describe a situation in which you demonstrated one of these values. Why is this value an important part of the MMM experience for you? (250 words)</w:t>
    </w:r>
  </w:p>
  <w:p w14:paraId="45554AD9" w14:textId="77777777" w:rsidR="00283225" w:rsidRDefault="00283225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ye Gamble">
    <w15:presenceInfo w15:providerId="Windows Live" w15:userId="767fcc1cd2e699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25"/>
    <w:rsid w:val="000731F7"/>
    <w:rsid w:val="000D2030"/>
    <w:rsid w:val="000D43C1"/>
    <w:rsid w:val="00121634"/>
    <w:rsid w:val="00171156"/>
    <w:rsid w:val="00191593"/>
    <w:rsid w:val="001D7571"/>
    <w:rsid w:val="001F1B72"/>
    <w:rsid w:val="001F7BDE"/>
    <w:rsid w:val="00224DDF"/>
    <w:rsid w:val="00283225"/>
    <w:rsid w:val="002E246E"/>
    <w:rsid w:val="002F73BF"/>
    <w:rsid w:val="003159F6"/>
    <w:rsid w:val="0035427F"/>
    <w:rsid w:val="003564E2"/>
    <w:rsid w:val="0040609F"/>
    <w:rsid w:val="00446FDE"/>
    <w:rsid w:val="004631CB"/>
    <w:rsid w:val="004B6619"/>
    <w:rsid w:val="004F4478"/>
    <w:rsid w:val="0050120C"/>
    <w:rsid w:val="005377E6"/>
    <w:rsid w:val="00544353"/>
    <w:rsid w:val="005474E5"/>
    <w:rsid w:val="00562E8D"/>
    <w:rsid w:val="00576A3C"/>
    <w:rsid w:val="005947E8"/>
    <w:rsid w:val="00596839"/>
    <w:rsid w:val="005F2D87"/>
    <w:rsid w:val="00600FDF"/>
    <w:rsid w:val="006139E9"/>
    <w:rsid w:val="0064513E"/>
    <w:rsid w:val="0065768B"/>
    <w:rsid w:val="00675352"/>
    <w:rsid w:val="00687A34"/>
    <w:rsid w:val="006C2B94"/>
    <w:rsid w:val="006D7415"/>
    <w:rsid w:val="006E052F"/>
    <w:rsid w:val="007111C5"/>
    <w:rsid w:val="007327F2"/>
    <w:rsid w:val="00744361"/>
    <w:rsid w:val="00752871"/>
    <w:rsid w:val="00786F78"/>
    <w:rsid w:val="007E24FB"/>
    <w:rsid w:val="00822E22"/>
    <w:rsid w:val="008627A7"/>
    <w:rsid w:val="008F7C81"/>
    <w:rsid w:val="009455A6"/>
    <w:rsid w:val="009920EF"/>
    <w:rsid w:val="00992BDE"/>
    <w:rsid w:val="00997FB6"/>
    <w:rsid w:val="009A72E0"/>
    <w:rsid w:val="009B0DDA"/>
    <w:rsid w:val="009E5859"/>
    <w:rsid w:val="009F74C6"/>
    <w:rsid w:val="00A22BD4"/>
    <w:rsid w:val="00A33C0E"/>
    <w:rsid w:val="00A37A45"/>
    <w:rsid w:val="00A47797"/>
    <w:rsid w:val="00A5618D"/>
    <w:rsid w:val="00A60428"/>
    <w:rsid w:val="00A73B95"/>
    <w:rsid w:val="00A75F24"/>
    <w:rsid w:val="00AD7143"/>
    <w:rsid w:val="00B00BB2"/>
    <w:rsid w:val="00B221CB"/>
    <w:rsid w:val="00B90659"/>
    <w:rsid w:val="00BA25B5"/>
    <w:rsid w:val="00C23F9A"/>
    <w:rsid w:val="00C80CE8"/>
    <w:rsid w:val="00CC5FCE"/>
    <w:rsid w:val="00DC0E93"/>
    <w:rsid w:val="00E321EF"/>
    <w:rsid w:val="00E8092D"/>
    <w:rsid w:val="00E9475A"/>
    <w:rsid w:val="00ED4C0C"/>
    <w:rsid w:val="00F021BA"/>
    <w:rsid w:val="00FB3672"/>
    <w:rsid w:val="00F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879B"/>
  <w15:chartTrackingRefBased/>
  <w15:docId w15:val="{DA050774-FA89-9242-AD75-AEAE4F5A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225"/>
  </w:style>
  <w:style w:type="paragraph" w:styleId="Footer">
    <w:name w:val="footer"/>
    <w:basedOn w:val="Normal"/>
    <w:link w:val="FooterChar"/>
    <w:uiPriority w:val="99"/>
    <w:unhideWhenUsed/>
    <w:rsid w:val="00283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225"/>
  </w:style>
  <w:style w:type="paragraph" w:styleId="NormalWeb">
    <w:name w:val="Normal (Web)"/>
    <w:basedOn w:val="Normal"/>
    <w:uiPriority w:val="99"/>
    <w:semiHidden/>
    <w:unhideWhenUsed/>
    <w:rsid w:val="002832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B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BD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0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1439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Gamble</dc:creator>
  <cp:keywords/>
  <dc:description/>
  <cp:lastModifiedBy>Jaye Gamble</cp:lastModifiedBy>
  <cp:revision>3</cp:revision>
  <dcterms:created xsi:type="dcterms:W3CDTF">2021-01-02T11:49:00Z</dcterms:created>
  <dcterms:modified xsi:type="dcterms:W3CDTF">2021-01-02T11:50:00Z</dcterms:modified>
</cp:coreProperties>
</file>