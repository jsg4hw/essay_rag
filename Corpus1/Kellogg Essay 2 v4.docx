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DC1F6" w14:textId="3CBBA2BE" w:rsidR="00FF4CDA" w:rsidRPr="009904B6" w:rsidRDefault="00FF4CDA" w:rsidP="009904B6">
      <w:pPr>
        <w:spacing w:line="360" w:lineRule="auto"/>
        <w:rPr>
          <w:rFonts w:ascii="Times New Roman" w:eastAsia="Times New Roman" w:hAnsi="Times New Roman" w:cs="Times New Roman"/>
        </w:rPr>
      </w:pPr>
      <w:r w:rsidRPr="009904B6">
        <w:rPr>
          <w:rFonts w:ascii="Times New Roman" w:eastAsia="Times New Roman" w:hAnsi="Times New Roman" w:cs="Times New Roman"/>
          <w:color w:val="000000"/>
        </w:rPr>
        <w:t>            </w:t>
      </w:r>
      <w:r w:rsidR="00A009FE">
        <w:rPr>
          <w:rFonts w:ascii="Times New Roman" w:eastAsia="Times New Roman" w:hAnsi="Times New Roman" w:cs="Times New Roman"/>
          <w:color w:val="000000"/>
        </w:rPr>
        <w:t>While</w:t>
      </w:r>
      <w:r w:rsidRPr="009904B6">
        <w:rPr>
          <w:rFonts w:ascii="Times New Roman" w:eastAsia="Times New Roman" w:hAnsi="Times New Roman" w:cs="Times New Roman"/>
          <w:color w:val="000000"/>
        </w:rPr>
        <w:t xml:space="preserve"> </w:t>
      </w:r>
      <w:commentRangeStart w:id="0"/>
      <w:del w:id="1" w:author="Jaye Gamble" w:date="2020-12-23T06:40:00Z">
        <w:r w:rsidR="00E47877" w:rsidDel="00EE6210">
          <w:rPr>
            <w:rFonts w:ascii="Times New Roman" w:eastAsia="Times New Roman" w:hAnsi="Times New Roman" w:cs="Times New Roman"/>
            <w:color w:val="000000"/>
          </w:rPr>
          <w:delText xml:space="preserve">my </w:delText>
        </w:r>
      </w:del>
      <w:ins w:id="2" w:author="Jaye Gamble" w:date="2020-12-23T06:40:00Z">
        <w:r w:rsidR="00EE6210">
          <w:rPr>
            <w:rFonts w:ascii="Times New Roman" w:eastAsia="Times New Roman" w:hAnsi="Times New Roman" w:cs="Times New Roman"/>
            <w:color w:val="000000"/>
          </w:rPr>
          <w:t>my</w:t>
        </w:r>
      </w:ins>
      <w:del w:id="3" w:author="Jaye Gamble" w:date="2020-12-23T06:40:00Z">
        <w:r w:rsidR="00E47877" w:rsidDel="00EE6210">
          <w:rPr>
            <w:rFonts w:ascii="Times New Roman" w:eastAsia="Times New Roman" w:hAnsi="Times New Roman" w:cs="Times New Roman"/>
            <w:color w:val="000000"/>
          </w:rPr>
          <w:delText>12</w:delText>
        </w:r>
      </w:del>
      <w:r w:rsidR="00E47877">
        <w:rPr>
          <w:rFonts w:ascii="Times New Roman" w:eastAsia="Times New Roman" w:hAnsi="Times New Roman" w:cs="Times New Roman"/>
          <w:color w:val="000000"/>
        </w:rPr>
        <w:t xml:space="preserve"> </w:t>
      </w:r>
      <w:r w:rsidR="00A009FE">
        <w:rPr>
          <w:rFonts w:ascii="Times New Roman" w:eastAsia="Times New Roman" w:hAnsi="Times New Roman" w:cs="Times New Roman"/>
          <w:color w:val="000000"/>
        </w:rPr>
        <w:t xml:space="preserve">US Army </w:t>
      </w:r>
      <w:ins w:id="4" w:author="Jaye Gamble" w:date="2020-12-23T06:40:00Z">
        <w:r w:rsidR="00EE6210">
          <w:rPr>
            <w:rFonts w:ascii="Times New Roman" w:eastAsia="Times New Roman" w:hAnsi="Times New Roman" w:cs="Times New Roman"/>
            <w:color w:val="000000"/>
          </w:rPr>
          <w:t xml:space="preserve">air defense </w:t>
        </w:r>
      </w:ins>
      <w:del w:id="5" w:author="Jaye Gamble" w:date="2020-12-23T06:40:00Z">
        <w:r w:rsidR="00A009FE" w:rsidDel="00EE6210">
          <w:rPr>
            <w:rFonts w:ascii="Times New Roman" w:eastAsia="Times New Roman" w:hAnsi="Times New Roman" w:cs="Times New Roman"/>
            <w:color w:val="000000"/>
          </w:rPr>
          <w:delText xml:space="preserve">air defense </w:delText>
        </w:r>
        <w:r w:rsidR="00E47877" w:rsidDel="00EE6210">
          <w:rPr>
            <w:rFonts w:ascii="Times New Roman" w:eastAsia="Times New Roman" w:hAnsi="Times New Roman" w:cs="Times New Roman"/>
            <w:color w:val="000000"/>
          </w:rPr>
          <w:delText xml:space="preserve">crews </w:delText>
        </w:r>
        <w:r w:rsidR="00A009FE" w:rsidDel="00EE6210">
          <w:rPr>
            <w:rFonts w:ascii="Times New Roman" w:eastAsia="Times New Roman" w:hAnsi="Times New Roman" w:cs="Times New Roman"/>
            <w:color w:val="000000"/>
          </w:rPr>
          <w:delText xml:space="preserve">trained </w:delText>
        </w:r>
        <w:commentRangeEnd w:id="0"/>
        <w:r w:rsidR="00B379A4" w:rsidDel="00EE6210">
          <w:rPr>
            <w:rStyle w:val="CommentReference"/>
          </w:rPr>
          <w:commentReference w:id="0"/>
        </w:r>
      </w:del>
      <w:ins w:id="6" w:author="Jaye Gamble" w:date="2020-12-23T06:40:00Z">
        <w:r w:rsidR="00EE6210">
          <w:rPr>
            <w:rFonts w:ascii="Times New Roman" w:eastAsia="Times New Roman" w:hAnsi="Times New Roman" w:cs="Times New Roman"/>
            <w:color w:val="000000"/>
          </w:rPr>
          <w:t xml:space="preserve">unit trained </w:t>
        </w:r>
      </w:ins>
      <w:r w:rsidR="00A009FE">
        <w:rPr>
          <w:rFonts w:ascii="Times New Roman" w:eastAsia="Times New Roman" w:hAnsi="Times New Roman" w:cs="Times New Roman"/>
          <w:color w:val="000000"/>
        </w:rPr>
        <w:t>for our upcoming certifications, my father’s often repeated mantra echoed in my head:</w:t>
      </w:r>
      <w:r w:rsidRPr="009904B6">
        <w:rPr>
          <w:rFonts w:ascii="Times New Roman" w:eastAsia="Times New Roman" w:hAnsi="Times New Roman" w:cs="Times New Roman"/>
          <w:color w:val="000000"/>
        </w:rPr>
        <w:t xml:space="preserve"> “Mission First, Team </w:t>
      </w:r>
      <w:commentRangeStart w:id="7"/>
      <w:r w:rsidRPr="009904B6">
        <w:rPr>
          <w:rFonts w:ascii="Times New Roman" w:eastAsia="Times New Roman" w:hAnsi="Times New Roman" w:cs="Times New Roman"/>
          <w:color w:val="000000"/>
        </w:rPr>
        <w:t>Always</w:t>
      </w:r>
      <w:commentRangeEnd w:id="7"/>
      <w:r w:rsidR="00B966C1">
        <w:rPr>
          <w:rStyle w:val="CommentReference"/>
        </w:rPr>
        <w:commentReference w:id="7"/>
      </w:r>
      <w:r w:rsidRPr="009904B6">
        <w:rPr>
          <w:rFonts w:ascii="Times New Roman" w:eastAsia="Times New Roman" w:hAnsi="Times New Roman" w:cs="Times New Roman"/>
          <w:color w:val="000000"/>
        </w:rPr>
        <w:t xml:space="preserve">.” </w:t>
      </w:r>
      <w:r w:rsidR="006F2056" w:rsidRPr="009904B6">
        <w:rPr>
          <w:rFonts w:ascii="Times New Roman" w:eastAsia="Times New Roman" w:hAnsi="Times New Roman" w:cs="Times New Roman"/>
          <w:color w:val="000000"/>
        </w:rPr>
        <w:t xml:space="preserve">He </w:t>
      </w:r>
      <w:r w:rsidRPr="009904B6">
        <w:rPr>
          <w:rFonts w:ascii="Times New Roman" w:eastAsia="Times New Roman" w:hAnsi="Times New Roman" w:cs="Times New Roman"/>
          <w:color w:val="000000"/>
        </w:rPr>
        <w:t>had said it countless times</w:t>
      </w:r>
      <w:ins w:id="8" w:author="Jaye Gamble" w:date="2020-12-23T06:42:00Z">
        <w:r w:rsidR="00EE6210" w:rsidRPr="00EE6210">
          <w:rPr>
            <w:rFonts w:ascii="Times New Roman" w:eastAsia="Times New Roman" w:hAnsi="Times New Roman" w:cs="Times New Roman"/>
            <w:color w:val="000000"/>
          </w:rPr>
          <w:t xml:space="preserve"> </w:t>
        </w:r>
        <w:r w:rsidR="00EE6210">
          <w:rPr>
            <w:rFonts w:ascii="Times New Roman" w:eastAsia="Times New Roman" w:hAnsi="Times New Roman" w:cs="Times New Roman"/>
            <w:color w:val="000000"/>
          </w:rPr>
          <w:t>since my childhood</w:t>
        </w:r>
      </w:ins>
      <w:del w:id="9" w:author="Jaye Gamble" w:date="2020-12-23T06:42:00Z">
        <w:r w:rsidRPr="009904B6" w:rsidDel="00EE6210">
          <w:rPr>
            <w:rFonts w:ascii="Times New Roman" w:eastAsia="Times New Roman" w:hAnsi="Times New Roman" w:cs="Times New Roman"/>
            <w:color w:val="000000"/>
          </w:rPr>
          <w:delText xml:space="preserve"> before</w:delText>
        </w:r>
      </w:del>
      <w:r w:rsidRPr="009904B6">
        <w:rPr>
          <w:rFonts w:ascii="Times New Roman" w:eastAsia="Times New Roman" w:hAnsi="Times New Roman" w:cs="Times New Roman"/>
          <w:color w:val="000000"/>
        </w:rPr>
        <w:t xml:space="preserve">, </w:t>
      </w:r>
      <w:r w:rsidR="0023719C">
        <w:rPr>
          <w:rFonts w:ascii="Times New Roman" w:eastAsia="Times New Roman" w:hAnsi="Times New Roman" w:cs="Times New Roman"/>
          <w:color w:val="000000"/>
        </w:rPr>
        <w:t xml:space="preserve">instilling </w:t>
      </w:r>
      <w:ins w:id="10" w:author="Jaye Gamble" w:date="2020-12-23T06:42:00Z">
        <w:r w:rsidR="00EE6210">
          <w:rPr>
            <w:rFonts w:ascii="Times New Roman" w:eastAsia="Times New Roman" w:hAnsi="Times New Roman" w:cs="Times New Roman"/>
            <w:color w:val="000000"/>
          </w:rPr>
          <w:t>in me</w:t>
        </w:r>
        <w:r w:rsidR="00EE6210" w:rsidDel="00EE6210">
          <w:rPr>
            <w:rFonts w:ascii="Times New Roman" w:eastAsia="Times New Roman" w:hAnsi="Times New Roman" w:cs="Times New Roman"/>
            <w:color w:val="000000"/>
          </w:rPr>
          <w:t xml:space="preserve"> </w:t>
        </w:r>
      </w:ins>
      <w:del w:id="11" w:author="Jaye Gamble" w:date="2020-12-23T06:41:00Z">
        <w:r w:rsidR="0023719C" w:rsidDel="00EE6210">
          <w:rPr>
            <w:rFonts w:ascii="Times New Roman" w:eastAsia="Times New Roman" w:hAnsi="Times New Roman" w:cs="Times New Roman"/>
            <w:color w:val="000000"/>
          </w:rPr>
          <w:delText>leadership values</w:delText>
        </w:r>
      </w:del>
      <w:ins w:id="12" w:author="Jaye Gamble" w:date="2020-12-23T06:41:00Z">
        <w:r w:rsidR="00EE6210">
          <w:rPr>
            <w:rFonts w:ascii="Times New Roman" w:eastAsia="Times New Roman" w:hAnsi="Times New Roman" w:cs="Times New Roman"/>
            <w:color w:val="000000"/>
          </w:rPr>
          <w:t>the importance of balancing the needs of the operation and those of the</w:t>
        </w:r>
      </w:ins>
      <w:ins w:id="13" w:author="Jaye Gamble" w:date="2020-12-23T06:42:00Z">
        <w:r w:rsidR="00EE6210">
          <w:rPr>
            <w:rFonts w:ascii="Times New Roman" w:eastAsia="Times New Roman" w:hAnsi="Times New Roman" w:cs="Times New Roman"/>
            <w:color w:val="000000"/>
          </w:rPr>
          <w:t xml:space="preserve"> team members</w:t>
        </w:r>
      </w:ins>
      <w:del w:id="14" w:author="Jaye Gamble" w:date="2020-12-23T06:48:00Z">
        <w:r w:rsidR="0023719C" w:rsidDel="00E019D1">
          <w:rPr>
            <w:rFonts w:ascii="Times New Roman" w:eastAsia="Times New Roman" w:hAnsi="Times New Roman" w:cs="Times New Roman"/>
            <w:color w:val="000000"/>
          </w:rPr>
          <w:delText xml:space="preserve"> </w:delText>
        </w:r>
      </w:del>
      <w:del w:id="15" w:author="Jaye Gamble" w:date="2020-12-23T06:42:00Z">
        <w:r w:rsidR="0023719C" w:rsidDel="00EE6210">
          <w:rPr>
            <w:rFonts w:ascii="Times New Roman" w:eastAsia="Times New Roman" w:hAnsi="Times New Roman" w:cs="Times New Roman"/>
            <w:color w:val="000000"/>
          </w:rPr>
          <w:delText>in me since my childhood</w:delText>
        </w:r>
      </w:del>
      <w:r w:rsidRPr="009904B6">
        <w:rPr>
          <w:rFonts w:ascii="Times New Roman" w:eastAsia="Times New Roman" w:hAnsi="Times New Roman" w:cs="Times New Roman"/>
          <w:color w:val="000000"/>
        </w:rPr>
        <w:t xml:space="preserve">. </w:t>
      </w:r>
      <w:ins w:id="16" w:author="Jaye Gamble" w:date="2020-12-23T06:43:00Z">
        <w:r w:rsidR="00EE6210">
          <w:rPr>
            <w:rFonts w:ascii="Times New Roman" w:eastAsia="Times New Roman" w:hAnsi="Times New Roman" w:cs="Times New Roman"/>
            <w:color w:val="000000"/>
          </w:rPr>
          <w:t>To certify the unit, e</w:t>
        </w:r>
      </w:ins>
      <w:commentRangeStart w:id="17"/>
      <w:del w:id="18" w:author="Jaye Gamble" w:date="2020-12-23T06:43:00Z">
        <w:r w:rsidR="000470FF" w:rsidRPr="009904B6" w:rsidDel="00EE6210">
          <w:rPr>
            <w:rFonts w:ascii="Times New Roman" w:eastAsia="Times New Roman" w:hAnsi="Times New Roman" w:cs="Times New Roman"/>
            <w:color w:val="000000"/>
          </w:rPr>
          <w:delText>E</w:delText>
        </w:r>
      </w:del>
      <w:r w:rsidR="000470FF" w:rsidRPr="009904B6">
        <w:rPr>
          <w:rFonts w:ascii="Times New Roman" w:eastAsia="Times New Roman" w:hAnsi="Times New Roman" w:cs="Times New Roman"/>
          <w:color w:val="000000"/>
        </w:rPr>
        <w:t>ach</w:t>
      </w:r>
      <w:ins w:id="19" w:author="Jaye Gamble" w:date="2020-12-23T06:43:00Z">
        <w:r w:rsidR="00EE6210">
          <w:rPr>
            <w:rFonts w:ascii="Times New Roman" w:eastAsia="Times New Roman" w:hAnsi="Times New Roman" w:cs="Times New Roman"/>
            <w:color w:val="000000"/>
          </w:rPr>
          <w:t xml:space="preserve"> of </w:t>
        </w:r>
      </w:ins>
      <w:ins w:id="20" w:author="Jaye Gamble" w:date="2020-12-23T06:44:00Z">
        <w:r w:rsidR="00EE6210">
          <w:rPr>
            <w:rFonts w:ascii="Times New Roman" w:eastAsia="Times New Roman" w:hAnsi="Times New Roman" w:cs="Times New Roman"/>
            <w:color w:val="000000"/>
          </w:rPr>
          <w:t>the</w:t>
        </w:r>
      </w:ins>
      <w:ins w:id="21" w:author="Jaye Gamble" w:date="2020-12-23T06:43:00Z">
        <w:r w:rsidR="00EE6210">
          <w:rPr>
            <w:rFonts w:ascii="Times New Roman" w:eastAsia="Times New Roman" w:hAnsi="Times New Roman" w:cs="Times New Roman"/>
            <w:color w:val="000000"/>
          </w:rPr>
          <w:t xml:space="preserve"> 12</w:t>
        </w:r>
      </w:ins>
      <w:r w:rsidR="000470FF" w:rsidRPr="009904B6">
        <w:rPr>
          <w:rFonts w:ascii="Times New Roman" w:eastAsia="Times New Roman" w:hAnsi="Times New Roman" w:cs="Times New Roman"/>
          <w:color w:val="000000"/>
        </w:rPr>
        <w:t xml:space="preserve"> crew</w:t>
      </w:r>
      <w:ins w:id="22" w:author="Jaye Gamble" w:date="2020-12-23T06:43:00Z">
        <w:r w:rsidR="00EE6210">
          <w:rPr>
            <w:rFonts w:ascii="Times New Roman" w:eastAsia="Times New Roman" w:hAnsi="Times New Roman" w:cs="Times New Roman"/>
            <w:color w:val="000000"/>
          </w:rPr>
          <w:t>s</w:t>
        </w:r>
      </w:ins>
      <w:r w:rsidR="000470FF" w:rsidRPr="009904B6">
        <w:rPr>
          <w:rFonts w:ascii="Times New Roman" w:eastAsia="Times New Roman" w:hAnsi="Times New Roman" w:cs="Times New Roman"/>
          <w:color w:val="000000"/>
        </w:rPr>
        <w:t xml:space="preserve"> </w:t>
      </w:r>
      <w:ins w:id="23" w:author="Jaye Gamble" w:date="2020-12-23T06:44:00Z">
        <w:r w:rsidR="00EE6210">
          <w:rPr>
            <w:rFonts w:ascii="Times New Roman" w:eastAsia="Times New Roman" w:hAnsi="Times New Roman" w:cs="Times New Roman"/>
            <w:color w:val="000000"/>
          </w:rPr>
          <w:t xml:space="preserve">I managed </w:t>
        </w:r>
      </w:ins>
      <w:r w:rsidR="000470FF" w:rsidRPr="009904B6">
        <w:rPr>
          <w:rFonts w:ascii="Times New Roman" w:eastAsia="Times New Roman" w:hAnsi="Times New Roman" w:cs="Times New Roman"/>
          <w:color w:val="000000"/>
        </w:rPr>
        <w:t>w</w:t>
      </w:r>
      <w:ins w:id="24" w:author="Jaye Gamble" w:date="2020-12-23T06:43:00Z">
        <w:r w:rsidR="00EE6210">
          <w:rPr>
            <w:rFonts w:ascii="Times New Roman" w:eastAsia="Times New Roman" w:hAnsi="Times New Roman" w:cs="Times New Roman"/>
            <w:color w:val="000000"/>
          </w:rPr>
          <w:t xml:space="preserve">ould have to </w:t>
        </w:r>
      </w:ins>
      <w:del w:id="25" w:author="Jaye Gamble" w:date="2020-12-23T06:43:00Z">
        <w:r w:rsidR="000470FF" w:rsidDel="00EE6210">
          <w:rPr>
            <w:rFonts w:ascii="Times New Roman" w:eastAsia="Times New Roman" w:hAnsi="Times New Roman" w:cs="Times New Roman"/>
            <w:color w:val="000000"/>
          </w:rPr>
          <w:delText>as</w:delText>
        </w:r>
        <w:r w:rsidR="000470FF" w:rsidRPr="009904B6" w:rsidDel="00EE6210">
          <w:rPr>
            <w:rFonts w:ascii="Times New Roman" w:eastAsia="Times New Roman" w:hAnsi="Times New Roman" w:cs="Times New Roman"/>
            <w:color w:val="000000"/>
          </w:rPr>
          <w:delText xml:space="preserve"> required to </w:delText>
        </w:r>
      </w:del>
      <w:r w:rsidR="000470FF" w:rsidRPr="009904B6">
        <w:rPr>
          <w:rFonts w:ascii="Times New Roman" w:eastAsia="Times New Roman" w:hAnsi="Times New Roman" w:cs="Times New Roman"/>
          <w:color w:val="000000"/>
        </w:rPr>
        <w:t xml:space="preserve">certify on </w:t>
      </w:r>
      <w:r w:rsidR="000470FF">
        <w:rPr>
          <w:rFonts w:ascii="Times New Roman" w:eastAsia="Times New Roman" w:hAnsi="Times New Roman" w:cs="Times New Roman"/>
          <w:color w:val="000000"/>
        </w:rPr>
        <w:t>its</w:t>
      </w:r>
      <w:r w:rsidR="000470FF" w:rsidRPr="009904B6">
        <w:rPr>
          <w:rFonts w:ascii="Times New Roman" w:eastAsia="Times New Roman" w:hAnsi="Times New Roman" w:cs="Times New Roman"/>
          <w:color w:val="000000"/>
        </w:rPr>
        <w:t xml:space="preserve"> system</w:t>
      </w:r>
      <w:ins w:id="26" w:author="Jaye Gamble" w:date="2020-12-23T06:45:00Z">
        <w:r w:rsidR="00EE6210">
          <w:rPr>
            <w:rFonts w:ascii="Times New Roman" w:eastAsia="Times New Roman" w:hAnsi="Times New Roman" w:cs="Times New Roman"/>
            <w:color w:val="000000"/>
          </w:rPr>
          <w:t xml:space="preserve"> as well</w:t>
        </w:r>
      </w:ins>
      <w:del w:id="27" w:author="Jaye Gamble" w:date="2020-12-23T06:44:00Z">
        <w:r w:rsidR="000470FF" w:rsidRPr="009904B6" w:rsidDel="00EE6210">
          <w:rPr>
            <w:rFonts w:ascii="Times New Roman" w:eastAsia="Times New Roman" w:hAnsi="Times New Roman" w:cs="Times New Roman"/>
            <w:color w:val="000000"/>
          </w:rPr>
          <w:delText xml:space="preserve"> to achieve an overall certification of the unit</w:delText>
        </w:r>
      </w:del>
      <w:r w:rsidR="000470FF" w:rsidRPr="009904B6">
        <w:rPr>
          <w:rFonts w:ascii="Times New Roman" w:eastAsia="Times New Roman" w:hAnsi="Times New Roman" w:cs="Times New Roman"/>
          <w:color w:val="000000"/>
        </w:rPr>
        <w:t>.</w:t>
      </w:r>
      <w:commentRangeEnd w:id="17"/>
      <w:r w:rsidR="00B379A4">
        <w:rPr>
          <w:rStyle w:val="CommentReference"/>
        </w:rPr>
        <w:commentReference w:id="17"/>
      </w:r>
      <w:r w:rsidR="000470FF" w:rsidRPr="009904B6">
        <w:rPr>
          <w:rFonts w:ascii="Times New Roman" w:eastAsia="Times New Roman" w:hAnsi="Times New Roman" w:cs="Times New Roman"/>
          <w:color w:val="000000"/>
        </w:rPr>
        <w:t xml:space="preserve"> This was more than just our job; </w:t>
      </w:r>
      <w:ins w:id="28" w:author="Pelham, A.G." w:date="2020-12-20T14:55:00Z">
        <w:r w:rsidR="00B379A4">
          <w:rPr>
            <w:rFonts w:ascii="Times New Roman" w:eastAsia="Times New Roman" w:hAnsi="Times New Roman" w:cs="Times New Roman"/>
            <w:color w:val="000000"/>
          </w:rPr>
          <w:t xml:space="preserve">it meant defending South Korea in </w:t>
        </w:r>
      </w:ins>
      <w:ins w:id="29" w:author="Pelham, A.G." w:date="2020-12-20T14:56:00Z">
        <w:r w:rsidR="00B379A4">
          <w:rPr>
            <w:rFonts w:ascii="Times New Roman" w:eastAsia="Times New Roman" w:hAnsi="Times New Roman" w:cs="Times New Roman"/>
            <w:color w:val="000000"/>
          </w:rPr>
          <w:t>the event of a North Korean miss</w:t>
        </w:r>
      </w:ins>
      <w:ins w:id="30" w:author="Jaye Gamble" w:date="2020-12-23T06:45:00Z">
        <w:r w:rsidR="00EE6210">
          <w:rPr>
            <w:rFonts w:ascii="Times New Roman" w:eastAsia="Times New Roman" w:hAnsi="Times New Roman" w:cs="Times New Roman"/>
            <w:color w:val="000000"/>
          </w:rPr>
          <w:t>i</w:t>
        </w:r>
      </w:ins>
      <w:ins w:id="31" w:author="Pelham, A.G." w:date="2020-12-20T14:56:00Z">
        <w:r w:rsidR="00B379A4">
          <w:rPr>
            <w:rFonts w:ascii="Times New Roman" w:eastAsia="Times New Roman" w:hAnsi="Times New Roman" w:cs="Times New Roman"/>
            <w:color w:val="000000"/>
          </w:rPr>
          <w:t xml:space="preserve">le attack. </w:t>
        </w:r>
      </w:ins>
      <w:del w:id="32" w:author="Pelham, A.G." w:date="2020-12-20T14:56:00Z">
        <w:r w:rsidR="00107192" w:rsidDel="00B379A4">
          <w:rPr>
            <w:rFonts w:ascii="Times New Roman" w:eastAsia="Times New Roman" w:hAnsi="Times New Roman" w:cs="Times New Roman"/>
            <w:color w:val="000000"/>
          </w:rPr>
          <w:delText>if</w:delText>
        </w:r>
        <w:r w:rsidR="000470FF" w:rsidRPr="009904B6" w:rsidDel="00B379A4">
          <w:rPr>
            <w:rFonts w:ascii="Times New Roman" w:eastAsia="Times New Roman" w:hAnsi="Times New Roman" w:cs="Times New Roman"/>
            <w:color w:val="000000"/>
          </w:rPr>
          <w:delText xml:space="preserve"> North Korea</w:delText>
        </w:r>
      </w:del>
      <w:del w:id="33" w:author="Pelham, A.G." w:date="2020-12-20T14:55:00Z">
        <w:r w:rsidR="000470FF" w:rsidRPr="009904B6" w:rsidDel="00B379A4">
          <w:rPr>
            <w:rFonts w:ascii="Times New Roman" w:eastAsia="Times New Roman" w:hAnsi="Times New Roman" w:cs="Times New Roman"/>
            <w:color w:val="000000"/>
          </w:rPr>
          <w:delText>n</w:delText>
        </w:r>
      </w:del>
      <w:del w:id="34" w:author="Pelham, A.G." w:date="2020-12-20T14:56:00Z">
        <w:r w:rsidR="000470FF" w:rsidRPr="009904B6" w:rsidDel="00B379A4">
          <w:rPr>
            <w:rFonts w:ascii="Times New Roman" w:eastAsia="Times New Roman" w:hAnsi="Times New Roman" w:cs="Times New Roman"/>
            <w:color w:val="000000"/>
          </w:rPr>
          <w:delText xml:space="preserve"> </w:delText>
        </w:r>
        <w:r w:rsidR="00107192" w:rsidDel="00B379A4">
          <w:rPr>
            <w:rFonts w:ascii="Times New Roman" w:eastAsia="Times New Roman" w:hAnsi="Times New Roman" w:cs="Times New Roman"/>
            <w:color w:val="000000"/>
          </w:rPr>
          <w:delText xml:space="preserve">launched a </w:delText>
        </w:r>
        <w:r w:rsidR="000470FF" w:rsidRPr="009904B6" w:rsidDel="00B379A4">
          <w:rPr>
            <w:rFonts w:ascii="Times New Roman" w:eastAsia="Times New Roman" w:hAnsi="Times New Roman" w:cs="Times New Roman"/>
            <w:color w:val="000000"/>
          </w:rPr>
          <w:delText xml:space="preserve">missile attack, it meant the defense of South Korea. </w:delText>
        </w:r>
      </w:del>
      <w:r w:rsidR="00A009FE">
        <w:rPr>
          <w:rFonts w:ascii="Times New Roman" w:eastAsia="Times New Roman" w:hAnsi="Times New Roman" w:cs="Times New Roman"/>
          <w:color w:val="000000"/>
        </w:rPr>
        <w:t xml:space="preserve">As </w:t>
      </w:r>
      <w:del w:id="35" w:author="Pelham, A.G." w:date="2020-12-20T14:57:00Z">
        <w:r w:rsidR="00A009FE" w:rsidDel="00B379A4">
          <w:rPr>
            <w:rFonts w:ascii="Times New Roman" w:eastAsia="Times New Roman" w:hAnsi="Times New Roman" w:cs="Times New Roman"/>
            <w:color w:val="000000"/>
          </w:rPr>
          <w:delText xml:space="preserve">the successful certification of one </w:delText>
        </w:r>
        <w:r w:rsidR="000470FF" w:rsidDel="00B379A4">
          <w:rPr>
            <w:rFonts w:ascii="Times New Roman" w:eastAsia="Times New Roman" w:hAnsi="Times New Roman" w:cs="Times New Roman"/>
            <w:color w:val="000000"/>
          </w:rPr>
          <w:delText xml:space="preserve">particular </w:delText>
        </w:r>
        <w:r w:rsidR="00A009FE" w:rsidDel="00B379A4">
          <w:rPr>
            <w:rFonts w:ascii="Times New Roman" w:eastAsia="Times New Roman" w:hAnsi="Times New Roman" w:cs="Times New Roman"/>
            <w:color w:val="000000"/>
          </w:rPr>
          <w:delText>crew and in turn, our unit</w:delText>
        </w:r>
      </w:del>
      <w:ins w:id="36" w:author="Pelham, A.G." w:date="2020-12-20T14:57:00Z">
        <w:r w:rsidR="00B379A4">
          <w:rPr>
            <w:rFonts w:ascii="Times New Roman" w:eastAsia="Times New Roman" w:hAnsi="Times New Roman" w:cs="Times New Roman"/>
            <w:color w:val="000000"/>
          </w:rPr>
          <w:t xml:space="preserve">one crew fell behind in their </w:t>
        </w:r>
      </w:ins>
      <w:ins w:id="37" w:author="Jaye Gamble" w:date="2020-12-23T06:45:00Z">
        <w:r w:rsidR="00841828">
          <w:rPr>
            <w:rFonts w:ascii="Times New Roman" w:eastAsia="Times New Roman" w:hAnsi="Times New Roman" w:cs="Times New Roman"/>
            <w:color w:val="000000"/>
          </w:rPr>
          <w:t>preparations</w:t>
        </w:r>
      </w:ins>
      <w:ins w:id="38" w:author="Pelham, A.G." w:date="2020-12-20T14:57:00Z">
        <w:del w:id="39" w:author="Jaye Gamble" w:date="2020-12-23T06:45:00Z">
          <w:r w:rsidR="00B379A4" w:rsidDel="00841828">
            <w:rPr>
              <w:rFonts w:ascii="Times New Roman" w:eastAsia="Times New Roman" w:hAnsi="Times New Roman" w:cs="Times New Roman"/>
              <w:color w:val="000000"/>
            </w:rPr>
            <w:delText>certification</w:delText>
          </w:r>
          <w:r w:rsidR="00B379A4" w:rsidDel="00EE6210">
            <w:rPr>
              <w:rFonts w:ascii="Times New Roman" w:eastAsia="Times New Roman" w:hAnsi="Times New Roman" w:cs="Times New Roman"/>
              <w:color w:val="000000"/>
            </w:rPr>
            <w:delText xml:space="preserve">, </w:delText>
          </w:r>
        </w:del>
      </w:ins>
      <w:r w:rsidR="00A009FE">
        <w:rPr>
          <w:rFonts w:ascii="Times New Roman" w:eastAsia="Times New Roman" w:hAnsi="Times New Roman" w:cs="Times New Roman"/>
          <w:color w:val="000000"/>
        </w:rPr>
        <w:t xml:space="preserve">, </w:t>
      </w:r>
      <w:del w:id="40" w:author="Pelham, A.G." w:date="2020-12-20T14:57:00Z">
        <w:r w:rsidR="00A009FE" w:rsidDel="00B379A4">
          <w:rPr>
            <w:rFonts w:ascii="Times New Roman" w:eastAsia="Times New Roman" w:hAnsi="Times New Roman" w:cs="Times New Roman"/>
            <w:color w:val="000000"/>
          </w:rPr>
          <w:delText>be</w:delText>
        </w:r>
        <w:r w:rsidR="000470FF" w:rsidDel="00B379A4">
          <w:rPr>
            <w:rFonts w:ascii="Times New Roman" w:eastAsia="Times New Roman" w:hAnsi="Times New Roman" w:cs="Times New Roman"/>
            <w:color w:val="000000"/>
          </w:rPr>
          <w:delText xml:space="preserve">came more uncertain, </w:delText>
        </w:r>
      </w:del>
      <w:r w:rsidR="000470FF">
        <w:rPr>
          <w:rFonts w:ascii="Times New Roman" w:eastAsia="Times New Roman" w:hAnsi="Times New Roman" w:cs="Times New Roman"/>
          <w:color w:val="000000"/>
        </w:rPr>
        <w:t>m</w:t>
      </w:r>
      <w:r w:rsidRPr="002A490A">
        <w:rPr>
          <w:rFonts w:ascii="Times New Roman" w:eastAsia="Times New Roman" w:hAnsi="Times New Roman" w:cs="Times New Roman"/>
          <w:color w:val="000000"/>
        </w:rPr>
        <w:t>y Commander order</w:t>
      </w:r>
      <w:r w:rsidR="002A490A" w:rsidRPr="002A490A">
        <w:rPr>
          <w:rFonts w:ascii="Times New Roman" w:eastAsia="Times New Roman" w:hAnsi="Times New Roman" w:cs="Times New Roman"/>
          <w:color w:val="000000"/>
        </w:rPr>
        <w:t xml:space="preserve">ed me to defy </w:t>
      </w:r>
      <w:r w:rsidRPr="002A490A">
        <w:rPr>
          <w:rFonts w:ascii="Times New Roman" w:eastAsia="Times New Roman" w:hAnsi="Times New Roman" w:cs="Times New Roman"/>
          <w:color w:val="000000"/>
        </w:rPr>
        <w:t>everything th</w:t>
      </w:r>
      <w:r w:rsidR="000470FF">
        <w:rPr>
          <w:rFonts w:ascii="Times New Roman" w:eastAsia="Times New Roman" w:hAnsi="Times New Roman" w:cs="Times New Roman"/>
          <w:color w:val="000000"/>
        </w:rPr>
        <w:t>at</w:t>
      </w:r>
      <w:ins w:id="41" w:author="Pelham, A.G." w:date="2020-12-20T14:57:00Z">
        <w:r w:rsidR="00B379A4">
          <w:rPr>
            <w:rFonts w:ascii="Times New Roman" w:eastAsia="Times New Roman" w:hAnsi="Times New Roman" w:cs="Times New Roman"/>
            <w:color w:val="000000"/>
          </w:rPr>
          <w:t xml:space="preserve"> my f</w:t>
        </w:r>
      </w:ins>
      <w:ins w:id="42" w:author="Pelham, A.G." w:date="2020-12-20T14:58:00Z">
        <w:r w:rsidR="00B379A4">
          <w:rPr>
            <w:rFonts w:ascii="Times New Roman" w:eastAsia="Times New Roman" w:hAnsi="Times New Roman" w:cs="Times New Roman"/>
            <w:color w:val="000000"/>
          </w:rPr>
          <w:t>ather’s</w:t>
        </w:r>
      </w:ins>
      <w:r w:rsidRPr="002A490A">
        <w:rPr>
          <w:rFonts w:ascii="Times New Roman" w:eastAsia="Times New Roman" w:hAnsi="Times New Roman" w:cs="Times New Roman"/>
          <w:color w:val="000000"/>
        </w:rPr>
        <w:t xml:space="preserve"> </w:t>
      </w:r>
      <w:r w:rsidR="000470FF">
        <w:rPr>
          <w:rFonts w:ascii="Times New Roman" w:eastAsia="Times New Roman" w:hAnsi="Times New Roman" w:cs="Times New Roman"/>
          <w:color w:val="000000"/>
        </w:rPr>
        <w:t>mantra</w:t>
      </w:r>
      <w:r w:rsidRPr="002A490A">
        <w:rPr>
          <w:rFonts w:ascii="Times New Roman" w:eastAsia="Times New Roman" w:hAnsi="Times New Roman" w:cs="Times New Roman"/>
          <w:color w:val="000000"/>
        </w:rPr>
        <w:t>, and I, represented.</w:t>
      </w:r>
    </w:p>
    <w:p w14:paraId="416CC11B" w14:textId="0EC018FF" w:rsidR="00FF4CDA" w:rsidRPr="009904B6" w:rsidRDefault="000470FF" w:rsidP="00ED52EB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At that time</w:t>
      </w:r>
      <w:commentRangeStart w:id="43"/>
      <w:r>
        <w:rPr>
          <w:rFonts w:ascii="Times New Roman" w:eastAsia="Times New Roman" w:hAnsi="Times New Roman" w:cs="Times New Roman"/>
          <w:color w:val="000000"/>
        </w:rPr>
        <w:t xml:space="preserve">, </w:t>
      </w:r>
      <w:del w:id="44" w:author="Pelham, A.G." w:date="2020-12-20T14:58:00Z">
        <w:r w:rsidR="00FF4CDA" w:rsidRPr="001066D1" w:rsidDel="00B379A4">
          <w:rPr>
            <w:rFonts w:ascii="Times New Roman" w:eastAsia="Times New Roman" w:hAnsi="Times New Roman" w:cs="Times New Roman"/>
            <w:color w:val="000000"/>
          </w:rPr>
          <w:delText xml:space="preserve">Private M., </w:delText>
        </w:r>
        <w:r w:rsidR="00BF51FA" w:rsidDel="00B379A4">
          <w:rPr>
            <w:rFonts w:ascii="Times New Roman" w:eastAsia="Times New Roman" w:hAnsi="Times New Roman" w:cs="Times New Roman"/>
            <w:color w:val="000000"/>
          </w:rPr>
          <w:delText>a</w:delText>
        </w:r>
        <w:r w:rsidR="001066D1" w:rsidDel="00B379A4">
          <w:rPr>
            <w:rFonts w:ascii="Times New Roman" w:eastAsia="Times New Roman" w:hAnsi="Times New Roman" w:cs="Times New Roman"/>
            <w:color w:val="000000"/>
          </w:rPr>
          <w:delText xml:space="preserve"> primary crewmember and </w:delText>
        </w:r>
      </w:del>
      <w:commentRangeEnd w:id="43"/>
      <w:r w:rsidR="00B379A4">
        <w:rPr>
          <w:rStyle w:val="CommentReference"/>
        </w:rPr>
        <w:commentReference w:id="43"/>
      </w:r>
      <w:r w:rsidR="001066D1">
        <w:rPr>
          <w:rFonts w:ascii="Times New Roman" w:eastAsia="Times New Roman" w:hAnsi="Times New Roman" w:cs="Times New Roman"/>
          <w:color w:val="000000"/>
        </w:rPr>
        <w:t>my top Soldier</w:t>
      </w:r>
      <w:del w:id="45" w:author="Pelham, A.G." w:date="2020-12-20T14:59:00Z">
        <w:r w:rsidR="00FF4CDA" w:rsidRPr="001066D1" w:rsidDel="00B379A4">
          <w:rPr>
            <w:rFonts w:ascii="Times New Roman" w:eastAsia="Times New Roman" w:hAnsi="Times New Roman" w:cs="Times New Roman"/>
            <w:color w:val="000000"/>
          </w:rPr>
          <w:delText>,</w:delText>
        </w:r>
      </w:del>
      <w:r w:rsidR="00FF4CDA" w:rsidRPr="001066D1">
        <w:rPr>
          <w:rFonts w:ascii="Times New Roman" w:eastAsia="Times New Roman" w:hAnsi="Times New Roman" w:cs="Times New Roman"/>
          <w:color w:val="000000"/>
        </w:rPr>
        <w:t xml:space="preserve"> was on leave in Texas</w:t>
      </w:r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 with his </w:t>
      </w:r>
      <w:r w:rsidR="00F4198F">
        <w:rPr>
          <w:rFonts w:ascii="Times New Roman" w:eastAsia="Times New Roman" w:hAnsi="Times New Roman" w:cs="Times New Roman"/>
          <w:color w:val="000000"/>
        </w:rPr>
        <w:t>young family</w:t>
      </w:r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 for his sister’s wedding. His back-up, </w:t>
      </w:r>
      <w:r w:rsidR="00F4198F">
        <w:rPr>
          <w:rFonts w:ascii="Times New Roman" w:eastAsia="Times New Roman" w:hAnsi="Times New Roman" w:cs="Times New Roman"/>
          <w:color w:val="000000"/>
        </w:rPr>
        <w:t xml:space="preserve">a </w:t>
      </w:r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brand-new Soldier to the Army, struggled to </w:t>
      </w:r>
      <w:r w:rsidR="004F3FFA">
        <w:rPr>
          <w:rFonts w:ascii="Times New Roman" w:eastAsia="Times New Roman" w:hAnsi="Times New Roman" w:cs="Times New Roman"/>
          <w:color w:val="000000"/>
        </w:rPr>
        <w:t xml:space="preserve">replace </w:t>
      </w:r>
      <w:del w:id="46" w:author="Pelham, A.G." w:date="2020-12-20T14:59:00Z">
        <w:r w:rsidR="00FF4CDA" w:rsidRPr="009904B6" w:rsidDel="00B379A4">
          <w:rPr>
            <w:rFonts w:ascii="Times New Roman" w:eastAsia="Times New Roman" w:hAnsi="Times New Roman" w:cs="Times New Roman"/>
            <w:color w:val="000000"/>
          </w:rPr>
          <w:delText>Private M</w:delText>
        </w:r>
      </w:del>
      <w:ins w:id="47" w:author="Pelham, A.G." w:date="2020-12-20T14:59:00Z">
        <w:r w:rsidR="00B379A4">
          <w:rPr>
            <w:rFonts w:ascii="Times New Roman" w:eastAsia="Times New Roman" w:hAnsi="Times New Roman" w:cs="Times New Roman"/>
            <w:color w:val="000000"/>
          </w:rPr>
          <w:t>him</w:t>
        </w:r>
      </w:ins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. With the </w:t>
      </w:r>
      <w:r w:rsidR="006D0C9B">
        <w:rPr>
          <w:rFonts w:ascii="Times New Roman" w:eastAsia="Times New Roman" w:hAnsi="Times New Roman" w:cs="Times New Roman"/>
          <w:color w:val="000000"/>
        </w:rPr>
        <w:t>certifications</w:t>
      </w:r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 </w:t>
      </w:r>
      <w:r w:rsidR="0045168D">
        <w:rPr>
          <w:rFonts w:ascii="Times New Roman" w:eastAsia="Times New Roman" w:hAnsi="Times New Roman" w:cs="Times New Roman"/>
          <w:color w:val="000000"/>
        </w:rPr>
        <w:t>looming</w:t>
      </w:r>
      <w:r w:rsidR="00FF4CDA" w:rsidRPr="009904B6">
        <w:rPr>
          <w:rFonts w:ascii="Times New Roman" w:eastAsia="Times New Roman" w:hAnsi="Times New Roman" w:cs="Times New Roman"/>
          <w:color w:val="000000"/>
        </w:rPr>
        <w:t>, our Commander</w:t>
      </w:r>
      <w:del w:id="48" w:author="Pelham, A.G." w:date="2020-12-20T15:31:00Z">
        <w:r w:rsidR="00FF4CDA" w:rsidRPr="009904B6" w:rsidDel="00F61899">
          <w:rPr>
            <w:rFonts w:ascii="Times New Roman" w:eastAsia="Times New Roman" w:hAnsi="Times New Roman" w:cs="Times New Roman"/>
            <w:color w:val="000000"/>
          </w:rPr>
          <w:delText>,</w:delText>
        </w:r>
      </w:del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 </w:t>
      </w:r>
      <w:del w:id="49" w:author="Pelham, A.G." w:date="2020-12-20T14:59:00Z">
        <w:r w:rsidR="00FF4CDA" w:rsidRPr="009904B6" w:rsidDel="00B379A4">
          <w:rPr>
            <w:rFonts w:ascii="Times New Roman" w:eastAsia="Times New Roman" w:hAnsi="Times New Roman" w:cs="Times New Roman"/>
            <w:color w:val="000000"/>
          </w:rPr>
          <w:delText xml:space="preserve">Captain R., </w:delText>
        </w:r>
      </w:del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told me to order </w:t>
      </w:r>
      <w:del w:id="50" w:author="Pelham, A.G." w:date="2020-12-20T14:59:00Z">
        <w:r w:rsidR="00FF4CDA" w:rsidRPr="009904B6" w:rsidDel="00B379A4">
          <w:rPr>
            <w:rFonts w:ascii="Times New Roman" w:eastAsia="Times New Roman" w:hAnsi="Times New Roman" w:cs="Times New Roman"/>
            <w:color w:val="000000"/>
          </w:rPr>
          <w:delText>Private M.</w:delText>
        </w:r>
      </w:del>
      <w:ins w:id="51" w:author="Pelham, A.G." w:date="2020-12-20T14:59:00Z">
        <w:r w:rsidR="00B379A4">
          <w:rPr>
            <w:rFonts w:ascii="Times New Roman" w:eastAsia="Times New Roman" w:hAnsi="Times New Roman" w:cs="Times New Roman"/>
            <w:color w:val="000000"/>
          </w:rPr>
          <w:t xml:space="preserve">my </w:t>
        </w:r>
      </w:ins>
      <w:ins w:id="52" w:author="Jaye Gamble" w:date="2020-12-23T06:46:00Z">
        <w:r w:rsidR="00E019D1">
          <w:rPr>
            <w:rFonts w:ascii="Times New Roman" w:eastAsia="Times New Roman" w:hAnsi="Times New Roman" w:cs="Times New Roman"/>
            <w:color w:val="000000"/>
          </w:rPr>
          <w:t>S</w:t>
        </w:r>
      </w:ins>
      <w:ins w:id="53" w:author="Pelham, A.G." w:date="2020-12-20T14:59:00Z">
        <w:del w:id="54" w:author="Jaye Gamble" w:date="2020-12-23T06:46:00Z">
          <w:r w:rsidR="00B379A4" w:rsidDel="00E019D1">
            <w:rPr>
              <w:rFonts w:ascii="Times New Roman" w:eastAsia="Times New Roman" w:hAnsi="Times New Roman" w:cs="Times New Roman"/>
              <w:color w:val="000000"/>
            </w:rPr>
            <w:delText>s</w:delText>
          </w:r>
        </w:del>
        <w:r w:rsidR="00B379A4">
          <w:rPr>
            <w:rFonts w:ascii="Times New Roman" w:eastAsia="Times New Roman" w:hAnsi="Times New Roman" w:cs="Times New Roman"/>
            <w:color w:val="000000"/>
          </w:rPr>
          <w:t>oldier</w:t>
        </w:r>
      </w:ins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 to return to Korea immediately to ensure the </w:t>
      </w:r>
      <w:r w:rsidR="00235772">
        <w:rPr>
          <w:rFonts w:ascii="Times New Roman" w:eastAsia="Times New Roman" w:hAnsi="Times New Roman" w:cs="Times New Roman"/>
          <w:color w:val="000000"/>
        </w:rPr>
        <w:t xml:space="preserve">unit’s </w:t>
      </w:r>
      <w:r w:rsidR="006D0C9B">
        <w:rPr>
          <w:rFonts w:ascii="Times New Roman" w:eastAsia="Times New Roman" w:hAnsi="Times New Roman" w:cs="Times New Roman"/>
          <w:color w:val="000000"/>
        </w:rPr>
        <w:t>success</w:t>
      </w:r>
      <w:r w:rsidR="00FF4CDA" w:rsidRPr="009904B6">
        <w:rPr>
          <w:rFonts w:ascii="Times New Roman" w:eastAsia="Times New Roman" w:hAnsi="Times New Roman" w:cs="Times New Roman"/>
          <w:color w:val="000000"/>
        </w:rPr>
        <w:t>.</w:t>
      </w:r>
    </w:p>
    <w:p w14:paraId="04390A85" w14:textId="7A8BB092" w:rsidR="00FF4CDA" w:rsidRPr="009904B6" w:rsidRDefault="00990765" w:rsidP="009904B6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P</w:t>
      </w:r>
      <w:r w:rsidRPr="009904B6">
        <w:rPr>
          <w:rFonts w:ascii="Times New Roman" w:eastAsia="Times New Roman" w:hAnsi="Times New Roman" w:cs="Times New Roman"/>
          <w:color w:val="000000"/>
        </w:rPr>
        <w:t>rematurely end</w:t>
      </w:r>
      <w:r>
        <w:rPr>
          <w:rFonts w:ascii="Times New Roman" w:eastAsia="Times New Roman" w:hAnsi="Times New Roman" w:cs="Times New Roman"/>
          <w:color w:val="000000"/>
        </w:rPr>
        <w:t>ing</w:t>
      </w:r>
      <w:r w:rsidRPr="009904B6">
        <w:rPr>
          <w:rFonts w:ascii="Times New Roman" w:eastAsia="Times New Roman" w:hAnsi="Times New Roman" w:cs="Times New Roman"/>
          <w:color w:val="000000"/>
        </w:rPr>
        <w:t xml:space="preserve"> </w:t>
      </w:r>
      <w:del w:id="55" w:author="Pelham, A.G." w:date="2020-12-20T15:31:00Z">
        <w:r w:rsidDel="00F61899">
          <w:rPr>
            <w:rFonts w:ascii="Times New Roman" w:eastAsia="Times New Roman" w:hAnsi="Times New Roman" w:cs="Times New Roman"/>
            <w:color w:val="000000"/>
          </w:rPr>
          <w:delText>Private M.’s</w:delText>
        </w:r>
      </w:del>
      <w:ins w:id="56" w:author="Pelham, A.G." w:date="2020-12-20T15:31:00Z">
        <w:r w:rsidR="00F61899">
          <w:rPr>
            <w:rFonts w:ascii="Times New Roman" w:eastAsia="Times New Roman" w:hAnsi="Times New Roman" w:cs="Times New Roman"/>
            <w:color w:val="000000"/>
          </w:rPr>
          <w:t xml:space="preserve">my </w:t>
        </w:r>
      </w:ins>
      <w:ins w:id="57" w:author="Jaye Gamble" w:date="2020-12-23T06:46:00Z">
        <w:r w:rsidR="00E019D1">
          <w:rPr>
            <w:rFonts w:ascii="Times New Roman" w:eastAsia="Times New Roman" w:hAnsi="Times New Roman" w:cs="Times New Roman"/>
            <w:color w:val="000000"/>
          </w:rPr>
          <w:t>S</w:t>
        </w:r>
      </w:ins>
      <w:ins w:id="58" w:author="Pelham, A.G." w:date="2020-12-20T15:31:00Z">
        <w:del w:id="59" w:author="Jaye Gamble" w:date="2020-12-23T06:46:00Z">
          <w:r w:rsidR="00F61899" w:rsidDel="00E019D1">
            <w:rPr>
              <w:rFonts w:ascii="Times New Roman" w:eastAsia="Times New Roman" w:hAnsi="Times New Roman" w:cs="Times New Roman"/>
              <w:color w:val="000000"/>
            </w:rPr>
            <w:delText>s</w:delText>
          </w:r>
        </w:del>
        <w:r w:rsidR="00F61899">
          <w:rPr>
            <w:rFonts w:ascii="Times New Roman" w:eastAsia="Times New Roman" w:hAnsi="Times New Roman" w:cs="Times New Roman"/>
            <w:color w:val="000000"/>
          </w:rPr>
          <w:t>oldier’s</w:t>
        </w:r>
      </w:ins>
      <w:r w:rsidRPr="009904B6">
        <w:rPr>
          <w:rFonts w:ascii="Times New Roman" w:eastAsia="Times New Roman" w:hAnsi="Times New Roman" w:cs="Times New Roman"/>
          <w:color w:val="000000"/>
        </w:rPr>
        <w:t xml:space="preserve"> hard-earned </w:t>
      </w:r>
      <w:r>
        <w:rPr>
          <w:rFonts w:ascii="Times New Roman" w:eastAsia="Times New Roman" w:hAnsi="Times New Roman" w:cs="Times New Roman"/>
          <w:color w:val="000000"/>
        </w:rPr>
        <w:t>leave</w:t>
      </w:r>
      <w:r w:rsidRPr="009904B6">
        <w:rPr>
          <w:rFonts w:ascii="Times New Roman" w:eastAsia="Times New Roman" w:hAnsi="Times New Roman" w:cs="Times New Roman"/>
          <w:color w:val="000000"/>
        </w:rPr>
        <w:t xml:space="preserve"> seemed </w:t>
      </w:r>
      <w:r w:rsidRPr="00ED52EB">
        <w:rPr>
          <w:rFonts w:ascii="Times New Roman" w:eastAsia="Times New Roman" w:hAnsi="Times New Roman" w:cs="Times New Roman"/>
          <w:color w:val="000000"/>
        </w:rPr>
        <w:t>heartless</w:t>
      </w:r>
      <w:r>
        <w:rPr>
          <w:rFonts w:ascii="Times New Roman" w:eastAsia="Times New Roman" w:hAnsi="Times New Roman" w:cs="Times New Roman"/>
          <w:color w:val="000000"/>
        </w:rPr>
        <w:t>. He</w:t>
      </w:r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 </w:t>
      </w:r>
      <w:r w:rsidR="004A4555">
        <w:rPr>
          <w:rFonts w:ascii="Times New Roman" w:eastAsia="Times New Roman" w:hAnsi="Times New Roman" w:cs="Times New Roman"/>
          <w:color w:val="000000"/>
        </w:rPr>
        <w:t xml:space="preserve">had never requested leave before and </w:t>
      </w:r>
      <w:r w:rsidR="00346E39">
        <w:rPr>
          <w:rFonts w:ascii="Times New Roman" w:eastAsia="Times New Roman" w:hAnsi="Times New Roman" w:cs="Times New Roman"/>
          <w:color w:val="000000"/>
        </w:rPr>
        <w:t>consistently</w:t>
      </w:r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 </w:t>
      </w:r>
      <w:r w:rsidR="006C2E57">
        <w:rPr>
          <w:rFonts w:ascii="Times New Roman" w:eastAsia="Times New Roman" w:hAnsi="Times New Roman" w:cs="Times New Roman"/>
          <w:color w:val="000000"/>
        </w:rPr>
        <w:t>outperformed</w:t>
      </w:r>
      <w:ins w:id="60" w:author="Pelham, A.G." w:date="2020-12-20T15:33:00Z">
        <w:r w:rsidR="00F61899">
          <w:rPr>
            <w:rFonts w:ascii="Times New Roman" w:eastAsia="Times New Roman" w:hAnsi="Times New Roman" w:cs="Times New Roman"/>
            <w:color w:val="000000"/>
          </w:rPr>
          <w:t>.</w:t>
        </w:r>
      </w:ins>
      <w:del w:id="61" w:author="Pelham, A.G." w:date="2020-12-20T15:33:00Z">
        <w:r w:rsidR="00FF4CDA" w:rsidRPr="009904B6" w:rsidDel="00F61899">
          <w:rPr>
            <w:rFonts w:ascii="Times New Roman" w:eastAsia="Times New Roman" w:hAnsi="Times New Roman" w:cs="Times New Roman"/>
            <w:color w:val="000000"/>
          </w:rPr>
          <w:delText>, previously certifying multiple</w:delText>
        </w:r>
      </w:del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 </w:t>
      </w:r>
      <w:del w:id="62" w:author="Pelham, A.G." w:date="2020-12-20T15:33:00Z">
        <w:r w:rsidR="00FF4CDA" w:rsidRPr="009904B6" w:rsidDel="00F61899">
          <w:rPr>
            <w:rFonts w:ascii="Times New Roman" w:eastAsia="Times New Roman" w:hAnsi="Times New Roman" w:cs="Times New Roman"/>
            <w:color w:val="000000"/>
          </w:rPr>
          <w:delText>times.</w:delText>
        </w:r>
      </w:del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 </w:t>
      </w:r>
      <w:r w:rsidR="00ED52EB">
        <w:rPr>
          <w:rFonts w:ascii="Times New Roman" w:eastAsia="Times New Roman" w:hAnsi="Times New Roman" w:cs="Times New Roman"/>
          <w:color w:val="000000"/>
        </w:rPr>
        <w:t xml:space="preserve">Worse, </w:t>
      </w:r>
      <w:del w:id="63" w:author="Pelham, A.G." w:date="2020-12-20T15:33:00Z">
        <w:r w:rsidR="009B5BEF" w:rsidDel="00F61899">
          <w:rPr>
            <w:rFonts w:ascii="Times New Roman" w:eastAsia="Times New Roman" w:hAnsi="Times New Roman" w:cs="Times New Roman"/>
            <w:color w:val="000000"/>
          </w:rPr>
          <w:delText>this</w:delText>
        </w:r>
        <w:r w:rsidR="00FF4CDA" w:rsidRPr="009904B6" w:rsidDel="00F61899">
          <w:rPr>
            <w:rFonts w:ascii="Times New Roman" w:eastAsia="Times New Roman" w:hAnsi="Times New Roman" w:cs="Times New Roman"/>
            <w:color w:val="000000"/>
          </w:rPr>
          <w:delText xml:space="preserve"> </w:delText>
        </w:r>
        <w:r w:rsidR="009B5BEF" w:rsidDel="00F61899">
          <w:rPr>
            <w:rFonts w:ascii="Times New Roman" w:eastAsia="Times New Roman" w:hAnsi="Times New Roman" w:cs="Times New Roman"/>
            <w:color w:val="000000"/>
          </w:rPr>
          <w:delText>ordered</w:delText>
        </w:r>
        <w:r w:rsidR="00FF4CDA" w:rsidRPr="009904B6" w:rsidDel="00F61899">
          <w:rPr>
            <w:rFonts w:ascii="Times New Roman" w:eastAsia="Times New Roman" w:hAnsi="Times New Roman" w:cs="Times New Roman"/>
            <w:color w:val="000000"/>
          </w:rPr>
          <w:delText xml:space="preserve"> a </w:delText>
        </w:r>
        <w:r w:rsidR="009E4384" w:rsidDel="00F61899">
          <w:rPr>
            <w:rFonts w:ascii="Times New Roman" w:eastAsia="Times New Roman" w:hAnsi="Times New Roman" w:cs="Times New Roman"/>
            <w:color w:val="000000"/>
          </w:rPr>
          <w:delText xml:space="preserve">low-ranking </w:delText>
        </w:r>
        <w:r w:rsidR="00FF4CDA" w:rsidRPr="009904B6" w:rsidDel="00F61899">
          <w:rPr>
            <w:rFonts w:ascii="Times New Roman" w:eastAsia="Times New Roman" w:hAnsi="Times New Roman" w:cs="Times New Roman"/>
            <w:color w:val="000000"/>
          </w:rPr>
          <w:delText xml:space="preserve">Private </w:delText>
        </w:r>
        <w:r w:rsidR="00FF4CDA" w:rsidRPr="004A1EA7" w:rsidDel="00F61899">
          <w:rPr>
            <w:rFonts w:ascii="Times New Roman" w:eastAsia="Times New Roman" w:hAnsi="Times New Roman" w:cs="Times New Roman"/>
            <w:color w:val="000000"/>
          </w:rPr>
          <w:delText>to purchase</w:delText>
        </w:r>
      </w:del>
      <w:ins w:id="64" w:author="Pelham, A.G." w:date="2020-12-20T15:33:00Z">
        <w:r w:rsidR="00F61899">
          <w:rPr>
            <w:rFonts w:ascii="Times New Roman" w:eastAsia="Times New Roman" w:hAnsi="Times New Roman" w:cs="Times New Roman"/>
            <w:color w:val="000000"/>
          </w:rPr>
          <w:t>doing this would cause him to purchase</w:t>
        </w:r>
      </w:ins>
      <w:r w:rsidR="00FF4CDA" w:rsidRPr="004A1EA7">
        <w:rPr>
          <w:rFonts w:ascii="Times New Roman" w:eastAsia="Times New Roman" w:hAnsi="Times New Roman" w:cs="Times New Roman"/>
          <w:color w:val="000000"/>
        </w:rPr>
        <w:t xml:space="preserve"> </w:t>
      </w:r>
      <w:commentRangeStart w:id="65"/>
      <w:r w:rsidR="00D220E0">
        <w:rPr>
          <w:rFonts w:ascii="Times New Roman" w:eastAsia="Times New Roman" w:hAnsi="Times New Roman" w:cs="Times New Roman"/>
          <w:color w:val="000000"/>
        </w:rPr>
        <w:t>multiple</w:t>
      </w:r>
      <w:r w:rsidR="00FF4CDA" w:rsidRPr="004A1EA7">
        <w:rPr>
          <w:rFonts w:ascii="Times New Roman" w:eastAsia="Times New Roman" w:hAnsi="Times New Roman" w:cs="Times New Roman"/>
          <w:color w:val="000000"/>
        </w:rPr>
        <w:t xml:space="preserve"> last-minute,</w:t>
      </w:r>
      <w:r w:rsidR="004A1EA7">
        <w:rPr>
          <w:rFonts w:ascii="Times New Roman" w:eastAsia="Times New Roman" w:hAnsi="Times New Roman" w:cs="Times New Roman"/>
          <w:color w:val="000000"/>
        </w:rPr>
        <w:t xml:space="preserve"> trans-Pacific </w:t>
      </w:r>
      <w:r w:rsidR="00697669">
        <w:rPr>
          <w:rFonts w:ascii="Times New Roman" w:eastAsia="Times New Roman" w:hAnsi="Times New Roman" w:cs="Times New Roman"/>
          <w:color w:val="000000"/>
        </w:rPr>
        <w:t>airfares</w:t>
      </w:r>
      <w:ins w:id="66" w:author="Pelham, A.G." w:date="2020-12-20T15:34:00Z">
        <w:r w:rsidR="00F61899">
          <w:rPr>
            <w:rFonts w:ascii="Times New Roman" w:eastAsia="Times New Roman" w:hAnsi="Times New Roman" w:cs="Times New Roman"/>
            <w:color w:val="000000"/>
          </w:rPr>
          <w:t>, rendering his family unable to pay their bills.</w:t>
        </w:r>
      </w:ins>
      <w:del w:id="67" w:author="Pelham, A.G." w:date="2020-12-20T15:34:00Z">
        <w:r w:rsidR="00FF4CDA" w:rsidRPr="004A1EA7" w:rsidDel="00F61899">
          <w:rPr>
            <w:rFonts w:ascii="Times New Roman" w:eastAsia="Times New Roman" w:hAnsi="Times New Roman" w:cs="Times New Roman"/>
            <w:color w:val="000000"/>
          </w:rPr>
          <w:delText>.</w:delText>
        </w:r>
      </w:del>
      <w:r w:rsidR="00FF4CDA" w:rsidRPr="004A1EA7">
        <w:rPr>
          <w:rFonts w:ascii="Times New Roman" w:eastAsia="Times New Roman" w:hAnsi="Times New Roman" w:cs="Times New Roman"/>
          <w:color w:val="000000"/>
        </w:rPr>
        <w:t xml:space="preserve"> </w:t>
      </w:r>
      <w:commentRangeEnd w:id="65"/>
      <w:r w:rsidR="00F61899">
        <w:rPr>
          <w:rStyle w:val="CommentReference"/>
        </w:rPr>
        <w:commentReference w:id="65"/>
      </w:r>
      <w:del w:id="68" w:author="Pelham, A.G." w:date="2020-12-20T15:34:00Z">
        <w:r w:rsidR="00FF4CDA" w:rsidRPr="004A1EA7" w:rsidDel="00F61899">
          <w:rPr>
            <w:rFonts w:ascii="Times New Roman" w:eastAsia="Times New Roman" w:hAnsi="Times New Roman" w:cs="Times New Roman"/>
            <w:color w:val="000000"/>
          </w:rPr>
          <w:delText xml:space="preserve">It would have rendered </w:delText>
        </w:r>
        <w:r w:rsidR="00347B3D" w:rsidDel="00F61899">
          <w:rPr>
            <w:rFonts w:ascii="Times New Roman" w:eastAsia="Times New Roman" w:hAnsi="Times New Roman" w:cs="Times New Roman"/>
            <w:color w:val="000000"/>
          </w:rPr>
          <w:delText>t</w:delText>
        </w:r>
        <w:r w:rsidDel="00F61899">
          <w:rPr>
            <w:rFonts w:ascii="Times New Roman" w:eastAsia="Times New Roman" w:hAnsi="Times New Roman" w:cs="Times New Roman"/>
            <w:color w:val="000000"/>
          </w:rPr>
          <w:delText>his</w:delText>
        </w:r>
        <w:r w:rsidR="00FF4CDA" w:rsidRPr="004A1EA7" w:rsidDel="00F61899">
          <w:rPr>
            <w:rFonts w:ascii="Times New Roman" w:eastAsia="Times New Roman" w:hAnsi="Times New Roman" w:cs="Times New Roman"/>
            <w:color w:val="000000"/>
          </w:rPr>
          <w:delText xml:space="preserve"> family unable to pay their bills.</w:delText>
        </w:r>
      </w:del>
    </w:p>
    <w:p w14:paraId="1B553E66" w14:textId="319FDDC9" w:rsidR="00FF4CDA" w:rsidRPr="009904B6" w:rsidRDefault="00F61899" w:rsidP="009904B6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ins w:id="69" w:author="Pelham, A.G." w:date="2020-12-20T15:34:00Z">
        <w:r>
          <w:rPr>
            <w:rFonts w:ascii="Times New Roman" w:eastAsia="Times New Roman" w:hAnsi="Times New Roman" w:cs="Times New Roman"/>
            <w:color w:val="000000"/>
          </w:rPr>
          <w:t>I pushed back hard, but my comma</w:t>
        </w:r>
      </w:ins>
      <w:ins w:id="70" w:author="Pelham, A.G." w:date="2020-12-20T15:35:00Z">
        <w:r>
          <w:rPr>
            <w:rFonts w:ascii="Times New Roman" w:eastAsia="Times New Roman" w:hAnsi="Times New Roman" w:cs="Times New Roman"/>
            <w:color w:val="000000"/>
          </w:rPr>
          <w:t xml:space="preserve">nder </w:t>
        </w:r>
      </w:ins>
      <w:commentRangeStart w:id="71"/>
      <w:del w:id="72" w:author="Pelham, A.G." w:date="2020-12-20T15:35:00Z">
        <w:r w:rsidR="00DB1F6A" w:rsidRPr="009904B6" w:rsidDel="00F61899">
          <w:rPr>
            <w:rFonts w:ascii="Times New Roman" w:eastAsia="Times New Roman" w:hAnsi="Times New Roman" w:cs="Times New Roman"/>
            <w:color w:val="000000"/>
          </w:rPr>
          <w:delText>Captain R.</w:delText>
        </w:r>
        <w:r w:rsidR="00DB1F6A" w:rsidDel="00F61899">
          <w:rPr>
            <w:rFonts w:ascii="Times New Roman" w:eastAsia="Times New Roman" w:hAnsi="Times New Roman" w:cs="Times New Roman"/>
            <w:color w:val="000000"/>
          </w:rPr>
          <w:delText xml:space="preserve"> </w:delText>
        </w:r>
        <w:commentRangeEnd w:id="71"/>
        <w:r w:rsidDel="00F61899">
          <w:rPr>
            <w:rStyle w:val="CommentReference"/>
          </w:rPr>
          <w:commentReference w:id="71"/>
        </w:r>
      </w:del>
      <w:r w:rsidR="00DD576F">
        <w:rPr>
          <w:rFonts w:ascii="Times New Roman" w:eastAsia="Times New Roman" w:hAnsi="Times New Roman" w:cs="Times New Roman"/>
          <w:color w:val="000000"/>
        </w:rPr>
        <w:t xml:space="preserve">refused </w:t>
      </w:r>
      <w:r w:rsidR="00DB1F6A">
        <w:rPr>
          <w:rFonts w:ascii="Times New Roman" w:eastAsia="Times New Roman" w:hAnsi="Times New Roman" w:cs="Times New Roman"/>
          <w:color w:val="000000"/>
        </w:rPr>
        <w:t>to</w:t>
      </w:r>
      <w:r w:rsidR="00DB1F6A" w:rsidRPr="009904B6">
        <w:rPr>
          <w:rFonts w:ascii="Times New Roman" w:eastAsia="Times New Roman" w:hAnsi="Times New Roman" w:cs="Times New Roman"/>
          <w:color w:val="000000"/>
        </w:rPr>
        <w:t xml:space="preserve"> </w:t>
      </w:r>
      <w:r w:rsidR="00FF4CDA" w:rsidRPr="009904B6">
        <w:rPr>
          <w:rFonts w:ascii="Times New Roman" w:eastAsia="Times New Roman" w:hAnsi="Times New Roman" w:cs="Times New Roman"/>
          <w:color w:val="000000"/>
        </w:rPr>
        <w:t>reconsider. Th</w:t>
      </w:r>
      <w:r w:rsidR="00C4005A">
        <w:rPr>
          <w:rFonts w:ascii="Times New Roman" w:eastAsia="Times New Roman" w:hAnsi="Times New Roman" w:cs="Times New Roman"/>
          <w:color w:val="000000"/>
        </w:rPr>
        <w:t>is certification</w:t>
      </w:r>
      <w:r w:rsidR="00DD576F">
        <w:rPr>
          <w:rFonts w:ascii="Times New Roman" w:eastAsia="Times New Roman" w:hAnsi="Times New Roman" w:cs="Times New Roman"/>
          <w:color w:val="000000"/>
        </w:rPr>
        <w:t xml:space="preserve"> </w:t>
      </w:r>
      <w:r w:rsidR="00DD576F" w:rsidRPr="00DA3AEE">
        <w:rPr>
          <w:rFonts w:ascii="Times New Roman" w:eastAsia="Times New Roman" w:hAnsi="Times New Roman" w:cs="Times New Roman"/>
          <w:color w:val="000000"/>
        </w:rPr>
        <w:t>was</w:t>
      </w:r>
      <w:r w:rsidR="00DD576F">
        <w:rPr>
          <w:rFonts w:ascii="Times New Roman" w:eastAsia="Times New Roman" w:hAnsi="Times New Roman" w:cs="Times New Roman"/>
          <w:color w:val="000000"/>
        </w:rPr>
        <w:t xml:space="preserve"> crucial</w:t>
      </w:r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, but </w:t>
      </w:r>
      <w:r w:rsidR="00DB1F6A">
        <w:rPr>
          <w:rFonts w:ascii="Times New Roman" w:eastAsia="Times New Roman" w:hAnsi="Times New Roman" w:cs="Times New Roman"/>
          <w:color w:val="000000"/>
        </w:rPr>
        <w:t xml:space="preserve">I was </w:t>
      </w:r>
      <w:r w:rsidR="00324E8C">
        <w:rPr>
          <w:rFonts w:ascii="Times New Roman" w:eastAsia="Times New Roman" w:hAnsi="Times New Roman" w:cs="Times New Roman"/>
          <w:color w:val="000000"/>
        </w:rPr>
        <w:t>stunned</w:t>
      </w:r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. “Mission First, Team Always” was </w:t>
      </w:r>
      <w:r w:rsidR="00FF4CDA" w:rsidRPr="009904B6">
        <w:rPr>
          <w:rFonts w:ascii="Times New Roman" w:eastAsia="Times New Roman" w:hAnsi="Times New Roman" w:cs="Times New Roman"/>
          <w:i/>
          <w:iCs/>
          <w:color w:val="000000"/>
        </w:rPr>
        <w:t>the</w:t>
      </w:r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 foundation of leadership in my mind. I naively assumed </w:t>
      </w:r>
      <w:r w:rsidR="001176A7">
        <w:rPr>
          <w:rFonts w:ascii="Times New Roman" w:eastAsia="Times New Roman" w:hAnsi="Times New Roman" w:cs="Times New Roman"/>
          <w:color w:val="000000"/>
        </w:rPr>
        <w:t xml:space="preserve">my </w:t>
      </w:r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fellow Army leaders would share a similar philosophy. It was disheartening to discover </w:t>
      </w:r>
      <w:r w:rsidR="00DB1F6A">
        <w:rPr>
          <w:rFonts w:ascii="Times New Roman" w:eastAsia="Times New Roman" w:hAnsi="Times New Roman" w:cs="Times New Roman"/>
          <w:color w:val="000000"/>
        </w:rPr>
        <w:t>my</w:t>
      </w:r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 ethos represent</w:t>
      </w:r>
      <w:r w:rsidR="006F754D">
        <w:rPr>
          <w:rFonts w:ascii="Times New Roman" w:eastAsia="Times New Roman" w:hAnsi="Times New Roman" w:cs="Times New Roman"/>
          <w:color w:val="000000"/>
        </w:rPr>
        <w:t>ed</w:t>
      </w:r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 an unfortunate Venn diagram: Mission Leaders or People Leaders. </w:t>
      </w:r>
      <w:del w:id="73" w:author="Pelham, A.G." w:date="2020-12-20T15:35:00Z">
        <w:r w:rsidR="00FF4CDA" w:rsidRPr="009904B6" w:rsidDel="00F61899">
          <w:rPr>
            <w:rFonts w:ascii="Times New Roman" w:eastAsia="Times New Roman" w:hAnsi="Times New Roman" w:cs="Times New Roman"/>
            <w:color w:val="000000"/>
          </w:rPr>
          <w:delText>Captain R.</w:delText>
        </w:r>
      </w:del>
      <w:ins w:id="74" w:author="Pelham, A.G." w:date="2020-12-20T15:35:00Z">
        <w:r>
          <w:rPr>
            <w:rFonts w:ascii="Times New Roman" w:eastAsia="Times New Roman" w:hAnsi="Times New Roman" w:cs="Times New Roman"/>
            <w:color w:val="000000"/>
          </w:rPr>
          <w:t>My commander</w:t>
        </w:r>
      </w:ins>
      <w:r w:rsidR="00FF4CDA" w:rsidRPr="009904B6">
        <w:rPr>
          <w:rFonts w:ascii="Times New Roman" w:eastAsia="Times New Roman" w:hAnsi="Times New Roman" w:cs="Times New Roman"/>
          <w:color w:val="000000"/>
        </w:rPr>
        <w:t xml:space="preserve"> </w:t>
      </w:r>
      <w:r w:rsidR="00C47BF6">
        <w:rPr>
          <w:rFonts w:ascii="Times New Roman" w:eastAsia="Times New Roman" w:hAnsi="Times New Roman" w:cs="Times New Roman"/>
          <w:color w:val="000000"/>
        </w:rPr>
        <w:t xml:space="preserve">clearly was </w:t>
      </w:r>
      <w:r w:rsidR="0077654A">
        <w:rPr>
          <w:rFonts w:ascii="Times New Roman" w:eastAsia="Times New Roman" w:hAnsi="Times New Roman" w:cs="Times New Roman"/>
          <w:color w:val="000000"/>
        </w:rPr>
        <w:t>the former</w:t>
      </w:r>
      <w:r w:rsidR="00FF4CDA" w:rsidRPr="009904B6">
        <w:rPr>
          <w:rFonts w:ascii="Times New Roman" w:eastAsia="Times New Roman" w:hAnsi="Times New Roman" w:cs="Times New Roman"/>
          <w:color w:val="000000"/>
        </w:rPr>
        <w:t>.</w:t>
      </w:r>
    </w:p>
    <w:p w14:paraId="30479DBB" w14:textId="5C01CB3F" w:rsidR="00FF4CDA" w:rsidRPr="009904B6" w:rsidRDefault="00FF4CDA" w:rsidP="009904B6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9904B6">
        <w:rPr>
          <w:rFonts w:ascii="Times New Roman" w:eastAsia="Times New Roman" w:hAnsi="Times New Roman" w:cs="Times New Roman"/>
          <w:color w:val="000000"/>
        </w:rPr>
        <w:t xml:space="preserve">Though discouraged, and intimidated by the potential consequences of disobeying orders, “Mission First, Team Always” </w:t>
      </w:r>
      <w:r w:rsidR="0059779F" w:rsidRPr="009904B6">
        <w:rPr>
          <w:rFonts w:ascii="Times New Roman" w:eastAsia="Times New Roman" w:hAnsi="Times New Roman" w:cs="Times New Roman"/>
          <w:color w:val="000000"/>
        </w:rPr>
        <w:t>resounded</w:t>
      </w:r>
      <w:r w:rsidRPr="009904B6">
        <w:rPr>
          <w:rFonts w:ascii="Times New Roman" w:eastAsia="Times New Roman" w:hAnsi="Times New Roman" w:cs="Times New Roman"/>
          <w:color w:val="000000"/>
        </w:rPr>
        <w:t xml:space="preserve"> in my mind. I was determined both to keep </w:t>
      </w:r>
      <w:del w:id="75" w:author="Pelham, A.G." w:date="2020-12-20T15:35:00Z">
        <w:r w:rsidRPr="009904B6" w:rsidDel="00F61899">
          <w:rPr>
            <w:rFonts w:ascii="Times New Roman" w:eastAsia="Times New Roman" w:hAnsi="Times New Roman" w:cs="Times New Roman"/>
            <w:color w:val="000000"/>
          </w:rPr>
          <w:delText>Private M.</w:delText>
        </w:r>
      </w:del>
      <w:ins w:id="76" w:author="Pelham, A.G." w:date="2020-12-20T15:35:00Z">
        <w:r w:rsidR="00F61899">
          <w:rPr>
            <w:rFonts w:ascii="Times New Roman" w:eastAsia="Times New Roman" w:hAnsi="Times New Roman" w:cs="Times New Roman"/>
            <w:color w:val="000000"/>
          </w:rPr>
          <w:t xml:space="preserve">my </w:t>
        </w:r>
      </w:ins>
      <w:ins w:id="77" w:author="Jaye Gamble" w:date="2020-12-23T06:48:00Z">
        <w:r w:rsidR="00E019D1">
          <w:rPr>
            <w:rFonts w:ascii="Times New Roman" w:eastAsia="Times New Roman" w:hAnsi="Times New Roman" w:cs="Times New Roman"/>
            <w:color w:val="000000"/>
          </w:rPr>
          <w:t>S</w:t>
        </w:r>
      </w:ins>
      <w:bookmarkStart w:id="78" w:name="_GoBack"/>
      <w:bookmarkEnd w:id="78"/>
      <w:ins w:id="79" w:author="Pelham, A.G." w:date="2020-12-20T15:35:00Z">
        <w:del w:id="80" w:author="Jaye Gamble" w:date="2020-12-23T06:48:00Z">
          <w:r w:rsidR="00F61899" w:rsidDel="00E019D1">
            <w:rPr>
              <w:rFonts w:ascii="Times New Roman" w:eastAsia="Times New Roman" w:hAnsi="Times New Roman" w:cs="Times New Roman"/>
              <w:color w:val="000000"/>
            </w:rPr>
            <w:delText>s</w:delText>
          </w:r>
        </w:del>
        <w:r w:rsidR="00F61899">
          <w:rPr>
            <w:rFonts w:ascii="Times New Roman" w:eastAsia="Times New Roman" w:hAnsi="Times New Roman" w:cs="Times New Roman"/>
            <w:color w:val="000000"/>
          </w:rPr>
          <w:t>oldier</w:t>
        </w:r>
      </w:ins>
      <w:r w:rsidRPr="009904B6">
        <w:rPr>
          <w:rFonts w:ascii="Times New Roman" w:eastAsia="Times New Roman" w:hAnsi="Times New Roman" w:cs="Times New Roman"/>
          <w:color w:val="000000"/>
        </w:rPr>
        <w:t xml:space="preserve"> with his family and to pass the certification. I </w:t>
      </w:r>
      <w:r w:rsidR="00673681">
        <w:rPr>
          <w:rFonts w:ascii="Times New Roman" w:eastAsia="Times New Roman" w:hAnsi="Times New Roman" w:cs="Times New Roman"/>
          <w:color w:val="000000"/>
        </w:rPr>
        <w:t>rallied</w:t>
      </w:r>
      <w:r w:rsidRPr="009904B6">
        <w:rPr>
          <w:rFonts w:ascii="Times New Roman" w:eastAsia="Times New Roman" w:hAnsi="Times New Roman" w:cs="Times New Roman"/>
          <w:color w:val="000000"/>
        </w:rPr>
        <w:t xml:space="preserve"> my direct reports </w:t>
      </w:r>
      <w:r w:rsidR="00673681">
        <w:rPr>
          <w:rFonts w:ascii="Times New Roman" w:eastAsia="Times New Roman" w:hAnsi="Times New Roman" w:cs="Times New Roman"/>
          <w:color w:val="000000"/>
        </w:rPr>
        <w:t>to</w:t>
      </w:r>
      <w:r w:rsidRPr="009904B6">
        <w:rPr>
          <w:rFonts w:ascii="Times New Roman" w:eastAsia="Times New Roman" w:hAnsi="Times New Roman" w:cs="Times New Roman"/>
          <w:color w:val="000000"/>
        </w:rPr>
        <w:t xml:space="preserve"> </w:t>
      </w:r>
      <w:r w:rsidR="006F754D">
        <w:rPr>
          <w:rFonts w:ascii="Times New Roman" w:eastAsia="Times New Roman" w:hAnsi="Times New Roman" w:cs="Times New Roman"/>
          <w:color w:val="000000"/>
        </w:rPr>
        <w:t>strategize</w:t>
      </w:r>
      <w:r w:rsidR="00673681">
        <w:rPr>
          <w:rFonts w:ascii="Times New Roman" w:eastAsia="Times New Roman" w:hAnsi="Times New Roman" w:cs="Times New Roman"/>
          <w:color w:val="000000"/>
        </w:rPr>
        <w:t xml:space="preserve"> </w:t>
      </w:r>
      <w:r w:rsidR="006F754D">
        <w:rPr>
          <w:rFonts w:ascii="Times New Roman" w:eastAsia="Times New Roman" w:hAnsi="Times New Roman" w:cs="Times New Roman"/>
          <w:color w:val="000000"/>
        </w:rPr>
        <w:t>how to</w:t>
      </w:r>
      <w:r w:rsidRPr="009904B6">
        <w:rPr>
          <w:rFonts w:ascii="Times New Roman" w:eastAsia="Times New Roman" w:hAnsi="Times New Roman" w:cs="Times New Roman"/>
          <w:color w:val="000000"/>
        </w:rPr>
        <w:t xml:space="preserve"> rapidly develop the back-up crew. </w:t>
      </w:r>
      <w:r w:rsidR="00BC69AF">
        <w:rPr>
          <w:rFonts w:ascii="Times New Roman" w:eastAsia="Times New Roman" w:hAnsi="Times New Roman" w:cs="Times New Roman"/>
          <w:color w:val="000000"/>
        </w:rPr>
        <w:t>Achieving</w:t>
      </w:r>
      <w:r w:rsidR="00BC69AF" w:rsidRPr="009904B6">
        <w:rPr>
          <w:rFonts w:ascii="Times New Roman" w:eastAsia="Times New Roman" w:hAnsi="Times New Roman" w:cs="Times New Roman"/>
          <w:color w:val="000000"/>
        </w:rPr>
        <w:t xml:space="preserve"> the level of proficiency required to certify</w:t>
      </w:r>
      <w:r w:rsidR="00BC69AF">
        <w:rPr>
          <w:rFonts w:ascii="Times New Roman" w:eastAsia="Times New Roman" w:hAnsi="Times New Roman" w:cs="Times New Roman"/>
          <w:color w:val="000000"/>
        </w:rPr>
        <w:t xml:space="preserve"> </w:t>
      </w:r>
      <w:r w:rsidRPr="009904B6">
        <w:rPr>
          <w:rFonts w:ascii="Times New Roman" w:eastAsia="Times New Roman" w:hAnsi="Times New Roman" w:cs="Times New Roman"/>
          <w:color w:val="000000"/>
        </w:rPr>
        <w:t xml:space="preserve">would </w:t>
      </w:r>
      <w:r w:rsidR="00BC69AF">
        <w:rPr>
          <w:rFonts w:ascii="Times New Roman" w:eastAsia="Times New Roman" w:hAnsi="Times New Roman" w:cs="Times New Roman"/>
          <w:color w:val="000000"/>
        </w:rPr>
        <w:t>normally</w:t>
      </w:r>
      <w:r w:rsidR="00BC69AF" w:rsidRPr="009904B6">
        <w:rPr>
          <w:rFonts w:ascii="Times New Roman" w:eastAsia="Times New Roman" w:hAnsi="Times New Roman" w:cs="Times New Roman"/>
          <w:color w:val="000000"/>
        </w:rPr>
        <w:t xml:space="preserve"> </w:t>
      </w:r>
      <w:r w:rsidRPr="009904B6">
        <w:rPr>
          <w:rFonts w:ascii="Times New Roman" w:eastAsia="Times New Roman" w:hAnsi="Times New Roman" w:cs="Times New Roman"/>
          <w:color w:val="000000"/>
        </w:rPr>
        <w:t xml:space="preserve">take a crew at least 30 days. Through intense instruction and </w:t>
      </w:r>
      <w:r w:rsidR="00D632DE">
        <w:rPr>
          <w:rFonts w:ascii="Times New Roman" w:eastAsia="Times New Roman" w:hAnsi="Times New Roman" w:cs="Times New Roman"/>
          <w:color w:val="000000"/>
        </w:rPr>
        <w:t>rigorous</w:t>
      </w:r>
      <w:r w:rsidRPr="009904B6">
        <w:rPr>
          <w:rFonts w:ascii="Times New Roman" w:eastAsia="Times New Roman" w:hAnsi="Times New Roman" w:cs="Times New Roman"/>
          <w:color w:val="000000"/>
        </w:rPr>
        <w:t xml:space="preserve"> drills, our back-up crew certified after 72 hours. As a result, </w:t>
      </w:r>
      <w:del w:id="81" w:author="Pelham, A.G." w:date="2020-12-20T15:36:00Z">
        <w:r w:rsidRPr="009904B6" w:rsidDel="00F61899">
          <w:rPr>
            <w:rFonts w:ascii="Times New Roman" w:eastAsia="Times New Roman" w:hAnsi="Times New Roman" w:cs="Times New Roman"/>
            <w:color w:val="000000"/>
          </w:rPr>
          <w:delText xml:space="preserve">the </w:delText>
        </w:r>
      </w:del>
      <w:ins w:id="82" w:author="Pelham, A.G." w:date="2020-12-20T15:36:00Z">
        <w:r w:rsidR="00F61899">
          <w:rPr>
            <w:rFonts w:ascii="Times New Roman" w:eastAsia="Times New Roman" w:hAnsi="Times New Roman" w:cs="Times New Roman"/>
            <w:color w:val="000000"/>
          </w:rPr>
          <w:t>our</w:t>
        </w:r>
        <w:r w:rsidR="00F61899" w:rsidRPr="009904B6">
          <w:rPr>
            <w:rFonts w:ascii="Times New Roman" w:eastAsia="Times New Roman" w:hAnsi="Times New Roman" w:cs="Times New Roman"/>
            <w:color w:val="000000"/>
          </w:rPr>
          <w:t xml:space="preserve"> </w:t>
        </w:r>
      </w:ins>
      <w:r w:rsidRPr="009904B6">
        <w:rPr>
          <w:rFonts w:ascii="Times New Roman" w:eastAsia="Times New Roman" w:hAnsi="Times New Roman" w:cs="Times New Roman"/>
          <w:color w:val="000000"/>
        </w:rPr>
        <w:t xml:space="preserve">unit fully certified and </w:t>
      </w:r>
      <w:del w:id="83" w:author="Pelham, A.G." w:date="2020-12-20T15:36:00Z">
        <w:r w:rsidRPr="009904B6" w:rsidDel="00F61899">
          <w:rPr>
            <w:rFonts w:ascii="Times New Roman" w:eastAsia="Times New Roman" w:hAnsi="Times New Roman" w:cs="Times New Roman"/>
            <w:color w:val="000000"/>
          </w:rPr>
          <w:delText>Private M.’s</w:delText>
        </w:r>
      </w:del>
      <w:ins w:id="84" w:author="Pelham, A.G." w:date="2020-12-20T15:36:00Z">
        <w:r w:rsidR="00F61899">
          <w:rPr>
            <w:rFonts w:ascii="Times New Roman" w:eastAsia="Times New Roman" w:hAnsi="Times New Roman" w:cs="Times New Roman"/>
            <w:color w:val="000000"/>
          </w:rPr>
          <w:t>my soldier’s</w:t>
        </w:r>
      </w:ins>
      <w:r w:rsidRPr="009904B6">
        <w:rPr>
          <w:rFonts w:ascii="Times New Roman" w:eastAsia="Times New Roman" w:hAnsi="Times New Roman" w:cs="Times New Roman"/>
          <w:color w:val="000000"/>
        </w:rPr>
        <w:t xml:space="preserve"> family time </w:t>
      </w:r>
      <w:r w:rsidRPr="009904B6">
        <w:rPr>
          <w:rFonts w:ascii="Times New Roman" w:eastAsia="Times New Roman" w:hAnsi="Times New Roman" w:cs="Times New Roman"/>
          <w:color w:val="000000"/>
        </w:rPr>
        <w:lastRenderedPageBreak/>
        <w:t xml:space="preserve">continued uninterrupted. </w:t>
      </w:r>
      <w:del w:id="85" w:author="Pelham, A.G." w:date="2020-12-20T15:36:00Z">
        <w:r w:rsidR="008915C7" w:rsidRPr="00C9765B" w:rsidDel="00F61899">
          <w:rPr>
            <w:rFonts w:ascii="Times New Roman" w:eastAsia="Times New Roman" w:hAnsi="Times New Roman" w:cs="Times New Roman"/>
            <w:color w:val="000000"/>
          </w:rPr>
          <w:delText>Captain R.</w:delText>
        </w:r>
      </w:del>
      <w:ins w:id="86" w:author="Pelham, A.G." w:date="2020-12-20T15:36:00Z">
        <w:r w:rsidR="00F61899">
          <w:rPr>
            <w:rFonts w:ascii="Times New Roman" w:eastAsia="Times New Roman" w:hAnsi="Times New Roman" w:cs="Times New Roman"/>
            <w:color w:val="000000"/>
          </w:rPr>
          <w:t>My commander</w:t>
        </w:r>
      </w:ins>
      <w:r w:rsidR="00EB4B44" w:rsidRPr="00C9765B">
        <w:rPr>
          <w:rFonts w:ascii="Times New Roman" w:eastAsia="Times New Roman" w:hAnsi="Times New Roman" w:cs="Times New Roman"/>
          <w:color w:val="000000"/>
        </w:rPr>
        <w:t xml:space="preserve"> acknowledged that creative thinking and </w:t>
      </w:r>
      <w:commentRangeStart w:id="87"/>
      <w:r w:rsidR="00960450" w:rsidRPr="00C9765B">
        <w:rPr>
          <w:rFonts w:ascii="Times New Roman" w:eastAsia="Times New Roman" w:hAnsi="Times New Roman" w:cs="Times New Roman"/>
          <w:color w:val="000000"/>
        </w:rPr>
        <w:t>determination</w:t>
      </w:r>
      <w:r w:rsidR="00EB4B44" w:rsidRPr="00C9765B">
        <w:rPr>
          <w:rFonts w:ascii="Times New Roman" w:eastAsia="Times New Roman" w:hAnsi="Times New Roman" w:cs="Times New Roman"/>
          <w:color w:val="000000"/>
        </w:rPr>
        <w:t xml:space="preserve"> can accomplish our missions</w:t>
      </w:r>
      <w:commentRangeEnd w:id="87"/>
      <w:r w:rsidR="00F61899">
        <w:rPr>
          <w:rStyle w:val="CommentReference"/>
        </w:rPr>
        <w:commentReference w:id="87"/>
      </w:r>
      <w:r w:rsidR="008915C7" w:rsidRPr="00C9765B">
        <w:rPr>
          <w:rFonts w:ascii="Times New Roman" w:eastAsia="Times New Roman" w:hAnsi="Times New Roman" w:cs="Times New Roman"/>
          <w:color w:val="000000"/>
        </w:rPr>
        <w:t xml:space="preserve">, and </w:t>
      </w:r>
      <w:del w:id="88" w:author="Pelham, A.G." w:date="2020-12-20T15:37:00Z">
        <w:r w:rsidR="008915C7" w:rsidRPr="00C9765B" w:rsidDel="00F61899">
          <w:rPr>
            <w:rFonts w:ascii="Times New Roman" w:eastAsia="Times New Roman" w:hAnsi="Times New Roman" w:cs="Times New Roman"/>
            <w:color w:val="000000"/>
          </w:rPr>
          <w:delText>Private M.</w:delText>
        </w:r>
      </w:del>
      <w:ins w:id="89" w:author="Pelham, A.G." w:date="2020-12-20T15:37:00Z">
        <w:r w:rsidR="00F61899">
          <w:rPr>
            <w:rFonts w:ascii="Times New Roman" w:eastAsia="Times New Roman" w:hAnsi="Times New Roman" w:cs="Times New Roman"/>
            <w:color w:val="000000"/>
          </w:rPr>
          <w:t>my soldier</w:t>
        </w:r>
      </w:ins>
      <w:r w:rsidR="008915C7" w:rsidRPr="00C9765B">
        <w:rPr>
          <w:rFonts w:ascii="Times New Roman" w:eastAsia="Times New Roman" w:hAnsi="Times New Roman" w:cs="Times New Roman"/>
          <w:color w:val="000000"/>
        </w:rPr>
        <w:t xml:space="preserve"> still thanks me for supporting him</w:t>
      </w:r>
      <w:r w:rsidR="00EB4B44" w:rsidRPr="00C9765B">
        <w:rPr>
          <w:rFonts w:ascii="Times New Roman" w:eastAsia="Times New Roman" w:hAnsi="Times New Roman" w:cs="Times New Roman"/>
          <w:color w:val="000000"/>
        </w:rPr>
        <w:t>.</w:t>
      </w:r>
    </w:p>
    <w:p w14:paraId="467ADE22" w14:textId="0DBF2414" w:rsidR="00FF4CDA" w:rsidRPr="009904B6" w:rsidRDefault="00FF4CDA" w:rsidP="009904B6">
      <w:pPr>
        <w:spacing w:line="360" w:lineRule="auto"/>
        <w:rPr>
          <w:rFonts w:ascii="Times New Roman" w:eastAsia="Times New Roman" w:hAnsi="Times New Roman" w:cs="Times New Roman"/>
        </w:rPr>
      </w:pPr>
      <w:r w:rsidRPr="009904B6">
        <w:rPr>
          <w:rFonts w:ascii="Times New Roman" w:eastAsia="Times New Roman" w:hAnsi="Times New Roman" w:cs="Times New Roman"/>
          <w:color w:val="000000"/>
        </w:rPr>
        <w:t>        </w:t>
      </w:r>
      <w:r w:rsidRPr="009904B6">
        <w:rPr>
          <w:rFonts w:ascii="Times New Roman" w:eastAsia="Times New Roman" w:hAnsi="Times New Roman" w:cs="Times New Roman"/>
          <w:color w:val="000000"/>
        </w:rPr>
        <w:tab/>
        <w:t xml:space="preserve">My time in Korea amplified the importance of balancing “Mission First,” and “Team Always,” for leaning too heavily on either undermines organizations. </w:t>
      </w:r>
      <w:r w:rsidR="00F91BAB" w:rsidRPr="00F91BAB">
        <w:rPr>
          <w:rFonts w:ascii="Times New Roman" w:eastAsia="Times New Roman" w:hAnsi="Times New Roman" w:cs="Times New Roman"/>
          <w:color w:val="000000"/>
        </w:rPr>
        <w:t xml:space="preserve">Achieving results </w:t>
      </w:r>
      <w:r w:rsidR="00F91BAB" w:rsidRPr="00F91BAB">
        <w:rPr>
          <w:rFonts w:ascii="Times New Roman" w:eastAsia="Times New Roman" w:hAnsi="Times New Roman" w:cs="Times New Roman"/>
          <w:i/>
          <w:iCs/>
          <w:color w:val="000000"/>
        </w:rPr>
        <w:t>while</w:t>
      </w:r>
      <w:r w:rsidR="00F91BAB" w:rsidRPr="00F91BAB">
        <w:rPr>
          <w:rFonts w:ascii="Times New Roman" w:eastAsia="Times New Roman" w:hAnsi="Times New Roman" w:cs="Times New Roman"/>
          <w:color w:val="000000"/>
        </w:rPr>
        <w:t xml:space="preserve"> supporting those around me matters most to me.</w:t>
      </w:r>
      <w:r w:rsidR="00F91BAB">
        <w:rPr>
          <w:rFonts w:ascii="Times New Roman" w:eastAsia="Times New Roman" w:hAnsi="Times New Roman" w:cs="Times New Roman"/>
          <w:color w:val="000000"/>
        </w:rPr>
        <w:t xml:space="preserve"> </w:t>
      </w:r>
      <w:commentRangeStart w:id="90"/>
      <w:r w:rsidRPr="00653D2C">
        <w:rPr>
          <w:rFonts w:ascii="Times New Roman" w:eastAsia="Times New Roman" w:hAnsi="Times New Roman" w:cs="Times New Roman"/>
          <w:color w:val="000000"/>
        </w:rPr>
        <w:t xml:space="preserve">With MBA core classes like </w:t>
      </w:r>
      <w:r w:rsidR="00A74477" w:rsidRPr="00653D2C">
        <w:rPr>
          <w:rFonts w:ascii="Times New Roman" w:eastAsia="Times New Roman" w:hAnsi="Times New Roman" w:cs="Times New Roman"/>
          <w:color w:val="000000"/>
        </w:rPr>
        <w:t>Leadership in Organizations</w:t>
      </w:r>
      <w:r w:rsidRPr="00653D2C">
        <w:rPr>
          <w:rFonts w:ascii="Times New Roman" w:eastAsia="Times New Roman" w:hAnsi="Times New Roman" w:cs="Times New Roman"/>
          <w:color w:val="000000"/>
        </w:rPr>
        <w:t xml:space="preserve">, </w:t>
      </w:r>
      <w:r w:rsidR="00A74477" w:rsidRPr="00653D2C">
        <w:rPr>
          <w:rFonts w:ascii="Times New Roman" w:eastAsia="Times New Roman" w:hAnsi="Times New Roman" w:cs="Times New Roman"/>
          <w:color w:val="000000"/>
        </w:rPr>
        <w:t>Kellogg</w:t>
      </w:r>
      <w:r w:rsidRPr="009904B6">
        <w:rPr>
          <w:rFonts w:ascii="Times New Roman" w:eastAsia="Times New Roman" w:hAnsi="Times New Roman" w:cs="Times New Roman"/>
          <w:color w:val="000000"/>
        </w:rPr>
        <w:t xml:space="preserve"> emphasizes </w:t>
      </w:r>
      <w:r w:rsidR="00653D2C">
        <w:rPr>
          <w:rFonts w:ascii="Times New Roman" w:eastAsia="Times New Roman" w:hAnsi="Times New Roman" w:cs="Times New Roman"/>
          <w:color w:val="000000"/>
        </w:rPr>
        <w:t>develop</w:t>
      </w:r>
      <w:r w:rsidR="00983A5E">
        <w:rPr>
          <w:rFonts w:ascii="Times New Roman" w:eastAsia="Times New Roman" w:hAnsi="Times New Roman" w:cs="Times New Roman"/>
          <w:color w:val="000000"/>
        </w:rPr>
        <w:t>ing</w:t>
      </w:r>
      <w:r w:rsidR="00653D2C">
        <w:rPr>
          <w:rFonts w:ascii="Times New Roman" w:eastAsia="Times New Roman" w:hAnsi="Times New Roman" w:cs="Times New Roman"/>
          <w:color w:val="000000"/>
        </w:rPr>
        <w:t xml:space="preserve"> </w:t>
      </w:r>
      <w:r w:rsidRPr="009904B6">
        <w:rPr>
          <w:rFonts w:ascii="Times New Roman" w:eastAsia="Times New Roman" w:hAnsi="Times New Roman" w:cs="Times New Roman"/>
          <w:color w:val="000000"/>
        </w:rPr>
        <w:t>its students to be ethical, self-aware leaders. I’m excited to join an institution and community that shares my values. </w:t>
      </w:r>
      <w:commentRangeEnd w:id="90"/>
      <w:r w:rsidR="00B966C1">
        <w:rPr>
          <w:rStyle w:val="CommentReference"/>
        </w:rPr>
        <w:commentReference w:id="90"/>
      </w:r>
    </w:p>
    <w:p w14:paraId="72A897F7" w14:textId="3EDCC618" w:rsidR="00FF4CDA" w:rsidRDefault="00B966C1" w:rsidP="009904B6">
      <w:pPr>
        <w:spacing w:line="360" w:lineRule="auto"/>
        <w:rPr>
          <w:ins w:id="91" w:author="Pelham, A.G." w:date="2020-12-20T16:27:00Z"/>
          <w:rFonts w:ascii="Times New Roman" w:eastAsia="Times New Roman" w:hAnsi="Times New Roman" w:cs="Times New Roman"/>
          <w:b/>
          <w:bCs/>
          <w:u w:val="single"/>
        </w:rPr>
      </w:pPr>
      <w:ins w:id="92" w:author="Pelham, A.G." w:date="2020-12-20T16:27:00Z">
        <w:r>
          <w:rPr>
            <w:rFonts w:ascii="Times New Roman" w:eastAsia="Times New Roman" w:hAnsi="Times New Roman" w:cs="Times New Roman"/>
            <w:b/>
            <w:bCs/>
            <w:u w:val="single"/>
          </w:rPr>
          <w:t>AG comments:</w:t>
        </w:r>
      </w:ins>
    </w:p>
    <w:p w14:paraId="36A865F4" w14:textId="6B25A23E" w:rsidR="00B966C1" w:rsidRPr="00B966C1" w:rsidRDefault="00B966C1" w:rsidP="009904B6">
      <w:pPr>
        <w:spacing w:line="360" w:lineRule="auto"/>
        <w:rPr>
          <w:rFonts w:ascii="Times New Roman" w:eastAsia="Times New Roman" w:hAnsi="Times New Roman" w:cs="Times New Roman"/>
          <w:u w:val="single"/>
          <w:rPrChange w:id="93" w:author="Pelham, A.G." w:date="2020-12-20T16:27:00Z">
            <w:rPr>
              <w:rFonts w:ascii="Times New Roman" w:eastAsia="Times New Roman" w:hAnsi="Times New Roman" w:cs="Times New Roman"/>
            </w:rPr>
          </w:rPrChange>
        </w:rPr>
      </w:pPr>
      <w:ins w:id="94" w:author="Pelham, A.G." w:date="2020-12-20T16:28:00Z">
        <w:r>
          <w:rPr>
            <w:rFonts w:ascii="Times New Roman" w:eastAsia="Times New Roman" w:hAnsi="Times New Roman" w:cs="Times New Roman"/>
            <w:u w:val="single"/>
          </w:rPr>
          <w:t xml:space="preserve">I think overall the sentiment is good and this is a great example of how you stuck to your values, even in a really hard situation like disobeying orders in the military. I worry that there is too much set up and not enough time to drive that home. I didn’t really get your values out of it until the last paragraph so I would move that up. I would also say something more specific </w:t>
        </w:r>
      </w:ins>
      <w:ins w:id="95" w:author="Pelham, A.G." w:date="2020-12-20T16:29:00Z">
        <w:r>
          <w:rPr>
            <w:rFonts w:ascii="Times New Roman" w:eastAsia="Times New Roman" w:hAnsi="Times New Roman" w:cs="Times New Roman"/>
            <w:u w:val="single"/>
          </w:rPr>
          <w:t xml:space="preserve">about Kellogg than a class you can find online. Maybe a leadership anecdote from a student? Or just make the last sentence </w:t>
        </w:r>
      </w:ins>
      <w:ins w:id="96" w:author="Pelham, A.G." w:date="2020-12-20T16:30:00Z">
        <w:r>
          <w:rPr>
            <w:rFonts w:ascii="Times New Roman" w:eastAsia="Times New Roman" w:hAnsi="Times New Roman" w:cs="Times New Roman"/>
            <w:u w:val="single"/>
          </w:rPr>
          <w:t>punchier – it feels very generic right now.</w:t>
        </w:r>
      </w:ins>
    </w:p>
    <w:p w14:paraId="48DAC1DC" w14:textId="77777777" w:rsidR="00FF4CDA" w:rsidRPr="009904B6" w:rsidRDefault="00FF4CDA" w:rsidP="009904B6">
      <w:pPr>
        <w:spacing w:line="360" w:lineRule="auto"/>
        <w:rPr>
          <w:rFonts w:ascii="Times New Roman" w:hAnsi="Times New Roman" w:cs="Times New Roman"/>
        </w:rPr>
      </w:pPr>
    </w:p>
    <w:p w14:paraId="1F24AFCD" w14:textId="77777777" w:rsidR="00A05BE9" w:rsidRPr="009904B6" w:rsidRDefault="00A05BE9" w:rsidP="009904B6">
      <w:pPr>
        <w:spacing w:line="360" w:lineRule="auto"/>
        <w:rPr>
          <w:rFonts w:ascii="Times New Roman" w:hAnsi="Times New Roman" w:cs="Times New Roman"/>
        </w:rPr>
      </w:pPr>
    </w:p>
    <w:sectPr w:rsidR="00A05BE9" w:rsidRPr="009904B6" w:rsidSect="00960E77">
      <w:headerReference w:type="first" r:id="rId9"/>
      <w:headerReference w:type="default" r:id="rId13"/>
      <w:headerReference w:type="even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elham, A.G." w:date="2020-12-20T14:54:00Z" w:initials="PA">
    <w:p w14:paraId="763B13C6" w14:textId="1C52F24B" w:rsidR="00B379A4" w:rsidRDefault="00B379A4">
      <w:pPr>
        <w:pStyle w:val="CommentText"/>
      </w:pPr>
      <w:r>
        <w:rPr>
          <w:rStyle w:val="CommentReference"/>
        </w:rPr>
        <w:annotationRef/>
      </w:r>
      <w:r>
        <w:t>Were these crews underneath you? Or were they just also training? This feels like unnecessarily specific context and distracts from the point you’re hitting.</w:t>
      </w:r>
    </w:p>
  </w:comment>
  <w:comment w:id="7" w:author="Pelham, A.G." w:date="2020-12-20T16:27:00Z" w:initials="PA">
    <w:p w14:paraId="57BC4F44" w14:textId="77595238" w:rsidR="00B966C1" w:rsidRDefault="00B966C1">
      <w:pPr>
        <w:pStyle w:val="CommentText"/>
      </w:pPr>
      <w:r>
        <w:rPr>
          <w:rStyle w:val="CommentReference"/>
        </w:rPr>
        <w:annotationRef/>
      </w:r>
      <w:r>
        <w:t>Can you insert a sentence here that talks about what this mantra means to you? You kind of get there in the last paragraph but I’ll be honest, I don’t get just from the mantra that you are saying you should always put people (the team) first.</w:t>
      </w:r>
    </w:p>
  </w:comment>
  <w:comment w:id="17" w:author="Pelham, A.G." w:date="2020-12-20T14:55:00Z" w:initials="PA">
    <w:p w14:paraId="3525E763" w14:textId="449AA32C" w:rsidR="00B379A4" w:rsidRDefault="00B379A4">
      <w:pPr>
        <w:pStyle w:val="CommentText"/>
      </w:pPr>
      <w:r>
        <w:rPr>
          <w:rStyle w:val="CommentReference"/>
        </w:rPr>
        <w:annotationRef/>
      </w:r>
      <w:r>
        <w:t>This is worded awkwardly.</w:t>
      </w:r>
    </w:p>
  </w:comment>
  <w:comment w:id="43" w:author="Pelham, A.G." w:date="2020-12-20T14:58:00Z" w:initials="PA">
    <w:p w14:paraId="6356FAC9" w14:textId="52AEA71D" w:rsidR="00B379A4" w:rsidRDefault="00B379A4">
      <w:pPr>
        <w:pStyle w:val="CommentText"/>
      </w:pPr>
      <w:r>
        <w:rPr>
          <w:rStyle w:val="CommentReference"/>
        </w:rPr>
        <w:annotationRef/>
      </w:r>
      <w:r>
        <w:t>I don’t think the fake names are necessary and make it harder to read quickly. Just say solider and my commander</w:t>
      </w:r>
    </w:p>
  </w:comment>
  <w:comment w:id="65" w:author="Pelham, A.G." w:date="2020-12-20T15:33:00Z" w:initials="PA">
    <w:p w14:paraId="18BF5DAC" w14:textId="2CA97471" w:rsidR="00F61899" w:rsidRDefault="00F61899">
      <w:pPr>
        <w:pStyle w:val="CommentText"/>
      </w:pPr>
      <w:r>
        <w:rPr>
          <w:rStyle w:val="CommentReference"/>
        </w:rPr>
        <w:annotationRef/>
      </w:r>
      <w:r>
        <w:t>You’re saying the soldier would have to pay for these out of pocket? (side note, if true, THAT’S INSANE!!!)</w:t>
      </w:r>
    </w:p>
  </w:comment>
  <w:comment w:id="71" w:author="Pelham, A.G." w:date="2020-12-20T15:34:00Z" w:initials="PA">
    <w:p w14:paraId="7E96230B" w14:textId="1FA401DC" w:rsidR="00F61899" w:rsidRDefault="00F61899">
      <w:pPr>
        <w:pStyle w:val="CommentText"/>
      </w:pPr>
      <w:r>
        <w:rPr>
          <w:rStyle w:val="CommentReference"/>
        </w:rPr>
        <w:annotationRef/>
      </w:r>
      <w:r>
        <w:t>Did you push back? I’d say that here.</w:t>
      </w:r>
    </w:p>
  </w:comment>
  <w:comment w:id="87" w:author="Pelham, A.G." w:date="2020-12-20T15:36:00Z" w:initials="PA">
    <w:p w14:paraId="7A2C2ED5" w14:textId="5ED4DA44" w:rsidR="00F61899" w:rsidRDefault="00F61899">
      <w:pPr>
        <w:pStyle w:val="CommentText"/>
      </w:pPr>
      <w:r>
        <w:rPr>
          <w:rStyle w:val="CommentReference"/>
        </w:rPr>
        <w:annotationRef/>
      </w:r>
      <w:r>
        <w:t>This is worded weirdly. Can you change it to hit home harder?</w:t>
      </w:r>
    </w:p>
  </w:comment>
  <w:comment w:id="90" w:author="Pelham, A.G." w:date="2020-12-20T16:25:00Z" w:initials="PA">
    <w:p w14:paraId="39952152" w14:textId="4C1188DC" w:rsidR="00B966C1" w:rsidRDefault="00B966C1">
      <w:pPr>
        <w:pStyle w:val="CommentText"/>
      </w:pPr>
      <w:r>
        <w:rPr>
          <w:rStyle w:val="CommentReference"/>
        </w:rPr>
        <w:annotationRef/>
      </w:r>
      <w:proofErr w:type="gramStart"/>
      <w:r>
        <w:t>This needs</w:t>
      </w:r>
      <w:proofErr w:type="gramEnd"/>
      <w:r>
        <w:t xml:space="preserve"> to hit home harder. This whole paragraph is good but I wish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3B13C6" w15:done="0"/>
  <w15:commentEx w15:paraId="57BC4F44" w15:done="0"/>
  <w15:commentEx w15:paraId="3525E763" w15:done="0"/>
  <w15:commentEx w15:paraId="6356FAC9" w15:done="0"/>
  <w15:commentEx w15:paraId="18BF5DAC" w15:done="0"/>
  <w15:commentEx w15:paraId="7E96230B" w15:done="0"/>
  <w15:commentEx w15:paraId="7A2C2ED5" w15:done="0"/>
  <w15:commentEx w15:paraId="399521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3B13C6" w16cid:durableId="2389E421"/>
  <w16cid:commentId w16cid:paraId="57BC4F44" w16cid:durableId="2389F9D5"/>
  <w16cid:commentId w16cid:paraId="3525E763" w16cid:durableId="2389E458"/>
  <w16cid:commentId w16cid:paraId="6356FAC9" w16cid:durableId="2389E510"/>
  <w16cid:commentId w16cid:paraId="18BF5DAC" w16cid:durableId="2389ED67"/>
  <w16cid:commentId w16cid:paraId="7E96230B" w16cid:durableId="2389ED94"/>
  <w16cid:commentId w16cid:paraId="7A2C2ED5" w16cid:durableId="2389EE14"/>
  <w16cid:commentId w16cid:paraId="39952152" w16cid:durableId="2389F9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47265" w14:textId="77777777" w:rsidR="00831122" w:rsidRDefault="00831122" w:rsidP="00A05BE9">
      <w:r>
        <w:separator/>
      </w:r>
    </w:p>
  </w:endnote>
  <w:endnote w:type="continuationSeparator" w:id="0">
    <w:p w14:paraId="07ECA16A" w14:textId="77777777" w:rsidR="00831122" w:rsidRDefault="00831122" w:rsidP="00A0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Roboto Slab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73B44" w14:textId="77777777" w:rsidR="00831122" w:rsidRDefault="00831122" w:rsidP="00A05BE9">
      <w:r>
        <w:separator/>
      </w:r>
    </w:p>
  </w:footnote>
  <w:footnote w:type="continuationSeparator" w:id="0">
    <w:p w14:paraId="352A98FD" w14:textId="77777777" w:rsidR="00831122" w:rsidRDefault="00831122" w:rsidP="00A05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1B92D" w14:textId="77777777" w:rsidR="00960E77" w:rsidRDefault="00960E77" w:rsidP="00960E77">
    <w:pPr>
      <w:pStyle w:val="NormalWeb"/>
      <w:spacing w:before="140" w:beforeAutospacing="0" w:after="140" w:afterAutospacing="0"/>
      <w:rPr>
        <w:rFonts w:ascii="Roboto" w:hAnsi="Roboto"/>
        <w:color w:val="333333"/>
        <w:sz w:val="21"/>
        <w:szCs w:val="21"/>
      </w:rPr>
    </w:pPr>
    <w:r/>
  </w:p>
  <w:p w14:paraId="7EC04893" w14:textId="77777777" w:rsidR="001A7270" w:rsidRPr="007C37B5" w:rsidRDefault="001A7270" w:rsidP="001A7270">
    <w:pPr>
      <w:spacing w:before="300" w:after="140"/>
      <w:rPr>
        <w:rFonts w:ascii="Roboto Slab" w:eastAsia="Times New Roman" w:hAnsi="Roboto Slab" w:cs="Times New Roman"/>
        <w:color w:val="979797"/>
        <w:sz w:val="33"/>
        <w:szCs w:val="33"/>
      </w:rPr>
    </w:pPr>
    <w:r w:rsidRPr="007C37B5">
      <w:rPr>
        <w:rFonts w:ascii="Roboto Slab" w:eastAsia="Times New Roman" w:hAnsi="Roboto Slab" w:cs="Times New Roman"/>
        <w:b/>
        <w:bCs/>
        <w:color w:val="979797"/>
        <w:sz w:val="33"/>
        <w:szCs w:val="33"/>
      </w:rPr>
      <w:t>Essay 2</w:t>
    </w:r>
  </w:p>
  <w:p w14:paraId="31AD3A52" w14:textId="77777777" w:rsidR="001A7270" w:rsidRPr="007C37B5" w:rsidRDefault="001A7270" w:rsidP="001A7270">
    <w:pPr>
      <w:rPr>
        <w:rFonts w:ascii="Roboto" w:eastAsia="Times New Roman" w:hAnsi="Roboto" w:cs="Times New Roman"/>
        <w:color w:val="333333"/>
        <w:sz w:val="21"/>
        <w:szCs w:val="21"/>
      </w:rPr>
    </w:pPr>
    <w:r w:rsidRPr="007C37B5">
      <w:rPr>
        <w:rFonts w:ascii="Roboto" w:eastAsia="Times New Roman" w:hAnsi="Roboto" w:cs="Times New Roman"/>
        <w:b/>
        <w:bCs/>
        <w:color w:val="333333"/>
        <w:sz w:val="21"/>
        <w:szCs w:val="21"/>
      </w:rPr>
      <w:t>Values are what guide you in your life and work. What values are important to you and how have they influenced you? (450 words)</w:t>
    </w:r>
  </w:p>
  <w:p w14:paraId="6D26E60D" w14:textId="77777777" w:rsidR="00960E77" w:rsidRDefault="00960E77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ye Gamble">
    <w15:presenceInfo w15:providerId="Windows Live" w15:userId="767fcc1cd2e699d5"/>
  </w15:person>
  <w15:person w15:author="Pelham, A.G.">
    <w15:presenceInfo w15:providerId="AD" w15:userId="S::A.G.Pelham@tyson.com::08ed4028-95cc-43bc-b7e0-0288f304da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E9"/>
    <w:rsid w:val="000470FF"/>
    <w:rsid w:val="000879D8"/>
    <w:rsid w:val="000F0BE0"/>
    <w:rsid w:val="001066D1"/>
    <w:rsid w:val="00107192"/>
    <w:rsid w:val="00113805"/>
    <w:rsid w:val="001176A7"/>
    <w:rsid w:val="001379B1"/>
    <w:rsid w:val="0015236F"/>
    <w:rsid w:val="001813E3"/>
    <w:rsid w:val="001A7270"/>
    <w:rsid w:val="001B0E5D"/>
    <w:rsid w:val="001C7BAB"/>
    <w:rsid w:val="00235772"/>
    <w:rsid w:val="0023719C"/>
    <w:rsid w:val="002A490A"/>
    <w:rsid w:val="002B0709"/>
    <w:rsid w:val="00324E8C"/>
    <w:rsid w:val="00346E39"/>
    <w:rsid w:val="00347B3D"/>
    <w:rsid w:val="00384702"/>
    <w:rsid w:val="00395D83"/>
    <w:rsid w:val="00396E9D"/>
    <w:rsid w:val="003E3A9E"/>
    <w:rsid w:val="00442899"/>
    <w:rsid w:val="0045168D"/>
    <w:rsid w:val="00487287"/>
    <w:rsid w:val="004A1EA7"/>
    <w:rsid w:val="004A4555"/>
    <w:rsid w:val="004F3FFA"/>
    <w:rsid w:val="004F6B77"/>
    <w:rsid w:val="0053192A"/>
    <w:rsid w:val="00555480"/>
    <w:rsid w:val="00570308"/>
    <w:rsid w:val="0059779F"/>
    <w:rsid w:val="00606BE2"/>
    <w:rsid w:val="00652355"/>
    <w:rsid w:val="00653D2C"/>
    <w:rsid w:val="00673681"/>
    <w:rsid w:val="0069564D"/>
    <w:rsid w:val="00697669"/>
    <w:rsid w:val="006C2E57"/>
    <w:rsid w:val="006C78EE"/>
    <w:rsid w:val="006D0C9B"/>
    <w:rsid w:val="006E6763"/>
    <w:rsid w:val="006F2056"/>
    <w:rsid w:val="006F754D"/>
    <w:rsid w:val="007407EE"/>
    <w:rsid w:val="0077654A"/>
    <w:rsid w:val="007A1076"/>
    <w:rsid w:val="007D3EE3"/>
    <w:rsid w:val="00803A0C"/>
    <w:rsid w:val="00831122"/>
    <w:rsid w:val="00841828"/>
    <w:rsid w:val="008915C7"/>
    <w:rsid w:val="008C78C5"/>
    <w:rsid w:val="009075C6"/>
    <w:rsid w:val="00944388"/>
    <w:rsid w:val="00960450"/>
    <w:rsid w:val="00960E77"/>
    <w:rsid w:val="00983A5E"/>
    <w:rsid w:val="009904B6"/>
    <w:rsid w:val="00990765"/>
    <w:rsid w:val="009B5BEF"/>
    <w:rsid w:val="009E4384"/>
    <w:rsid w:val="00A009FE"/>
    <w:rsid w:val="00A05BE9"/>
    <w:rsid w:val="00A71BA2"/>
    <w:rsid w:val="00A74477"/>
    <w:rsid w:val="00B109DC"/>
    <w:rsid w:val="00B379A4"/>
    <w:rsid w:val="00B41A36"/>
    <w:rsid w:val="00B966C1"/>
    <w:rsid w:val="00BC69AF"/>
    <w:rsid w:val="00BF51FA"/>
    <w:rsid w:val="00BF528D"/>
    <w:rsid w:val="00BF6C09"/>
    <w:rsid w:val="00C4005A"/>
    <w:rsid w:val="00C47BF6"/>
    <w:rsid w:val="00C9765B"/>
    <w:rsid w:val="00CB7B87"/>
    <w:rsid w:val="00D220E0"/>
    <w:rsid w:val="00D632DE"/>
    <w:rsid w:val="00D7068B"/>
    <w:rsid w:val="00D85C57"/>
    <w:rsid w:val="00DA3AEE"/>
    <w:rsid w:val="00DB1F6A"/>
    <w:rsid w:val="00DD576F"/>
    <w:rsid w:val="00E019D1"/>
    <w:rsid w:val="00E47877"/>
    <w:rsid w:val="00E66EEE"/>
    <w:rsid w:val="00E840CD"/>
    <w:rsid w:val="00EB4B44"/>
    <w:rsid w:val="00ED52EB"/>
    <w:rsid w:val="00EE6210"/>
    <w:rsid w:val="00F201BA"/>
    <w:rsid w:val="00F4198F"/>
    <w:rsid w:val="00F547EA"/>
    <w:rsid w:val="00F61899"/>
    <w:rsid w:val="00F91BAB"/>
    <w:rsid w:val="00FC1F31"/>
    <w:rsid w:val="00F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8A49"/>
  <w15:chartTrackingRefBased/>
  <w15:docId w15:val="{A4FFF31B-E0A3-DC44-B67D-93F7E320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BE9"/>
  </w:style>
  <w:style w:type="paragraph" w:styleId="Footer">
    <w:name w:val="footer"/>
    <w:basedOn w:val="Normal"/>
    <w:link w:val="FooterChar"/>
    <w:uiPriority w:val="99"/>
    <w:unhideWhenUsed/>
    <w:rsid w:val="00A05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BE9"/>
  </w:style>
  <w:style w:type="paragraph" w:styleId="NormalWeb">
    <w:name w:val="Normal (Web)"/>
    <w:basedOn w:val="Normal"/>
    <w:uiPriority w:val="99"/>
    <w:semiHidden/>
    <w:unhideWhenUsed/>
    <w:rsid w:val="00A05B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F7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5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5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5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5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677</Words>
  <Characters>3373</Characters>
  <Application>Microsoft Office Word</Application>
  <DocSecurity>0</DocSecurity>
  <Lines>51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 Gamble</dc:creator>
  <cp:keywords/>
  <dc:description/>
  <cp:lastModifiedBy>Jaye Gamble</cp:lastModifiedBy>
  <cp:revision>4</cp:revision>
  <dcterms:created xsi:type="dcterms:W3CDTF">2020-12-23T05:39:00Z</dcterms:created>
  <dcterms:modified xsi:type="dcterms:W3CDTF">2020-12-23T05:50:00Z</dcterms:modified>
</cp:coreProperties>
</file>